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88AB1" w14:textId="79F0E915" w:rsidR="009200CC" w:rsidRDefault="009200CC" w:rsidP="009200CC">
      <w:pPr>
        <w:pStyle w:val="Title"/>
        <w:jc w:val="right"/>
      </w:pPr>
      <w:r w:rsidRPr="007F4D85">
        <w:rPr>
          <w:rFonts w:ascii="Segoe UI" w:hAnsi="Segoe UI" w:cs="Segoe UI"/>
          <w:noProof/>
          <w:lang w:eastAsia="en-US"/>
        </w:rPr>
        <w:drawing>
          <wp:anchor distT="0" distB="0" distL="114300" distR="114300" simplePos="0" relativeHeight="251658240" behindDoc="1" locked="0" layoutInCell="0" allowOverlap="1" wp14:anchorId="3E47B51E" wp14:editId="5FFC03DB">
            <wp:simplePos x="0" y="0"/>
            <wp:positionH relativeFrom="page">
              <wp:posOffset>914400</wp:posOffset>
            </wp:positionH>
            <wp:positionV relativeFrom="page">
              <wp:posOffset>914400</wp:posOffset>
            </wp:positionV>
            <wp:extent cx="1369060" cy="292100"/>
            <wp:effectExtent l="0" t="0" r="2540" b="0"/>
            <wp:wrapNone/>
            <wp:docPr id="4"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10"/>
                    <a:stretch>
                      <a:fillRect/>
                    </a:stretch>
                  </pic:blipFill>
                  <pic:spPr>
                    <a:xfrm>
                      <a:off x="0" y="0"/>
                      <a:ext cx="1369060" cy="292100"/>
                    </a:xfrm>
                    <a:prstGeom prst="rect">
                      <a:avLst/>
                    </a:prstGeom>
                  </pic:spPr>
                </pic:pic>
              </a:graphicData>
            </a:graphic>
          </wp:anchor>
        </w:drawing>
      </w:r>
    </w:p>
    <w:p w14:paraId="216D9A0B" w14:textId="77777777" w:rsidR="009200CC" w:rsidRDefault="009200CC" w:rsidP="009200CC">
      <w:pPr>
        <w:pStyle w:val="Title"/>
        <w:jc w:val="right"/>
      </w:pPr>
    </w:p>
    <w:p w14:paraId="04BB67A6" w14:textId="77777777" w:rsidR="009200CC" w:rsidRDefault="009200CC" w:rsidP="009200CC">
      <w:pPr>
        <w:pStyle w:val="Title"/>
        <w:jc w:val="right"/>
      </w:pPr>
    </w:p>
    <w:p w14:paraId="24840201" w14:textId="77777777" w:rsidR="009200CC" w:rsidRDefault="009200CC" w:rsidP="009200CC">
      <w:pPr>
        <w:pStyle w:val="Title"/>
        <w:jc w:val="right"/>
      </w:pPr>
    </w:p>
    <w:p w14:paraId="774DAAC4" w14:textId="6C9EA1C2" w:rsidR="009200CC" w:rsidRPr="00B0226E" w:rsidRDefault="009200CC" w:rsidP="009200CC">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lang w:eastAsia="en-US"/>
        </w:rPr>
      </w:pPr>
      <w:r>
        <w:rPr>
          <w:rFonts w:ascii="Cambria" w:eastAsia="Times New Roman" w:hAnsi="Cambria" w:cs="Times New Roman"/>
          <w:color w:val="17365D"/>
          <w:spacing w:val="5"/>
          <w:kern w:val="28"/>
          <w:sz w:val="52"/>
          <w:szCs w:val="52"/>
          <w:lang w:eastAsia="en-US"/>
        </w:rPr>
        <w:t>Microsoft</w:t>
      </w:r>
      <w:r w:rsidRPr="00B0226E">
        <w:rPr>
          <w:rFonts w:ascii="Cambria" w:eastAsia="Times New Roman" w:hAnsi="Cambria" w:cs="Times New Roman"/>
          <w:color w:val="17365D"/>
          <w:spacing w:val="5"/>
          <w:kern w:val="28"/>
          <w:sz w:val="52"/>
          <w:szCs w:val="52"/>
          <w:lang w:eastAsia="en-US"/>
        </w:rPr>
        <w:t xml:space="preserve"> Azure: </w:t>
      </w:r>
      <w:r>
        <w:rPr>
          <w:rFonts w:ascii="Cambria" w:eastAsia="Times New Roman" w:hAnsi="Cambria" w:cs="Times New Roman"/>
          <w:color w:val="17365D"/>
          <w:spacing w:val="5"/>
          <w:kern w:val="28"/>
          <w:sz w:val="52"/>
          <w:szCs w:val="52"/>
          <w:lang w:eastAsia="en-US"/>
        </w:rPr>
        <w:t xml:space="preserve">Automatic Scaling of Session Hosts in Window Virtual Desktop </w:t>
      </w:r>
    </w:p>
    <w:p w14:paraId="799D0933" w14:textId="77777777" w:rsidR="009200CC" w:rsidRPr="00B0226E" w:rsidRDefault="009200CC" w:rsidP="009200CC">
      <w:pPr>
        <w:pBdr>
          <w:bottom w:val="single" w:sz="8" w:space="4" w:color="4F81BD"/>
        </w:pBdr>
        <w:spacing w:after="300" w:line="240" w:lineRule="auto"/>
        <w:contextualSpacing/>
        <w:rPr>
          <w:rFonts w:ascii="Cambria" w:eastAsia="Times New Roman" w:hAnsi="Cambria" w:cs="Times New Roman"/>
          <w:color w:val="17365D"/>
          <w:spacing w:val="5"/>
          <w:kern w:val="28"/>
          <w:sz w:val="36"/>
          <w:szCs w:val="52"/>
          <w:lang w:eastAsia="en-US"/>
        </w:rPr>
      </w:pPr>
      <w:r>
        <w:rPr>
          <w:rFonts w:ascii="Cambria" w:eastAsia="Times New Roman" w:hAnsi="Cambria" w:cs="Times New Roman"/>
          <w:color w:val="17365D"/>
          <w:spacing w:val="5"/>
          <w:kern w:val="28"/>
          <w:sz w:val="36"/>
          <w:szCs w:val="52"/>
          <w:lang w:eastAsia="en-US"/>
        </w:rPr>
        <w:t>Reducing Costs of Desktop Hosting</w:t>
      </w:r>
      <w:r w:rsidRPr="00B0226E">
        <w:rPr>
          <w:rFonts w:ascii="Cambria" w:eastAsia="Times New Roman" w:hAnsi="Cambria" w:cs="Times New Roman"/>
          <w:color w:val="17365D"/>
          <w:spacing w:val="5"/>
          <w:kern w:val="28"/>
          <w:sz w:val="36"/>
          <w:szCs w:val="52"/>
          <w:lang w:eastAsia="en-US"/>
        </w:rPr>
        <w:t xml:space="preserve"> on </w:t>
      </w:r>
      <w:r>
        <w:rPr>
          <w:rFonts w:ascii="Cambria" w:eastAsia="Times New Roman" w:hAnsi="Cambria" w:cs="Times New Roman"/>
          <w:color w:val="17365D"/>
          <w:spacing w:val="5"/>
          <w:kern w:val="28"/>
          <w:sz w:val="36"/>
          <w:szCs w:val="52"/>
          <w:lang w:eastAsia="en-US"/>
        </w:rPr>
        <w:t>Microsoft</w:t>
      </w:r>
      <w:r w:rsidRPr="00B0226E">
        <w:rPr>
          <w:rFonts w:ascii="Cambria" w:eastAsia="Times New Roman" w:hAnsi="Cambria" w:cs="Times New Roman"/>
          <w:color w:val="17365D"/>
          <w:spacing w:val="5"/>
          <w:kern w:val="28"/>
          <w:sz w:val="36"/>
          <w:szCs w:val="52"/>
          <w:lang w:eastAsia="en-US"/>
        </w:rPr>
        <w:t xml:space="preserve"> Azure Infrastructure Services</w:t>
      </w:r>
    </w:p>
    <w:p w14:paraId="1876EE3A" w14:textId="77777777" w:rsidR="009200CC" w:rsidRDefault="009200CC" w:rsidP="009200CC"/>
    <w:p w14:paraId="259DF4EC" w14:textId="77777777" w:rsidR="009200CC" w:rsidRDefault="009200CC" w:rsidP="009200CC"/>
    <w:p w14:paraId="37C9D102" w14:textId="77777777" w:rsidR="009200CC" w:rsidRDefault="009200CC" w:rsidP="009200CC"/>
    <w:p w14:paraId="54641A4F" w14:textId="77777777" w:rsidR="009200CC" w:rsidRDefault="009200CC" w:rsidP="009200CC"/>
    <w:p w14:paraId="1F5227B6" w14:textId="68FA7F5B" w:rsidR="009200CC" w:rsidRPr="00B0226E" w:rsidRDefault="009200CC" w:rsidP="009200CC">
      <w:pPr>
        <w:spacing w:after="200" w:line="276" w:lineRule="auto"/>
        <w:rPr>
          <w:rFonts w:ascii="Calibri" w:eastAsia="Calibri" w:hAnsi="Calibri" w:cs="Times New Roman"/>
          <w:lang w:eastAsia="en-US"/>
        </w:rPr>
      </w:pPr>
      <w:r w:rsidRPr="00B0226E">
        <w:rPr>
          <w:rFonts w:ascii="Calibri" w:eastAsia="Calibri" w:hAnsi="Calibri" w:cs="Times New Roman"/>
          <w:lang w:eastAsia="en-US"/>
        </w:rPr>
        <w:t xml:space="preserve">Published: </w:t>
      </w:r>
      <w:del w:id="0" w:author="Clark Nicholson" w:date="2019-01-24T14:23:00Z">
        <w:r w:rsidDel="00810B64">
          <w:rPr>
            <w:rFonts w:ascii="Calibri" w:eastAsia="Calibri" w:hAnsi="Calibri" w:cs="Times New Roman"/>
            <w:lang w:eastAsia="en-US"/>
          </w:rPr>
          <w:delText xml:space="preserve">December </w:delText>
        </w:r>
      </w:del>
      <w:ins w:id="1" w:author="Clark Nicholson" w:date="2019-01-24T14:23:00Z">
        <w:r w:rsidR="00810B64">
          <w:rPr>
            <w:rFonts w:ascii="Calibri" w:eastAsia="Calibri" w:hAnsi="Calibri" w:cs="Times New Roman"/>
            <w:lang w:eastAsia="en-US"/>
          </w:rPr>
          <w:t xml:space="preserve">January </w:t>
        </w:r>
      </w:ins>
      <w:r>
        <w:rPr>
          <w:rFonts w:ascii="Calibri" w:eastAsia="Calibri" w:hAnsi="Calibri" w:cs="Times New Roman"/>
          <w:lang w:eastAsia="en-US"/>
        </w:rPr>
        <w:t>201</w:t>
      </w:r>
      <w:r w:rsidR="00EC05FF">
        <w:rPr>
          <w:rFonts w:ascii="Calibri" w:eastAsia="Calibri" w:hAnsi="Calibri" w:cs="Times New Roman"/>
          <w:lang w:eastAsia="en-US"/>
        </w:rPr>
        <w:t>9</w:t>
      </w:r>
      <w:r w:rsidRPr="00B0226E">
        <w:rPr>
          <w:rFonts w:ascii="Calibri" w:eastAsia="Calibri" w:hAnsi="Calibri" w:cs="Times New Roman"/>
          <w:lang w:eastAsia="en-US"/>
        </w:rPr>
        <w:br/>
        <w:t>Microsoft Corporation</w:t>
      </w:r>
    </w:p>
    <w:p w14:paraId="2DCA30E2" w14:textId="77777777" w:rsidR="009200CC" w:rsidRDefault="009200CC" w:rsidP="009200CC">
      <w:pPr>
        <w:jc w:val="right"/>
      </w:pPr>
    </w:p>
    <w:p w14:paraId="40C217AE" w14:textId="77777777" w:rsidR="009200CC" w:rsidRDefault="009200CC" w:rsidP="009200CC"/>
    <w:p w14:paraId="71135649" w14:textId="77777777" w:rsidR="009200CC" w:rsidRDefault="009200CC" w:rsidP="009200CC"/>
    <w:p w14:paraId="0DE213D3" w14:textId="77777777" w:rsidR="009200CC" w:rsidRDefault="009200CC" w:rsidP="009200CC">
      <w:r>
        <w:br w:type="page"/>
      </w:r>
    </w:p>
    <w:p w14:paraId="351F4F4F" w14:textId="77777777" w:rsidR="009200CC" w:rsidRPr="008C2536" w:rsidRDefault="009200CC" w:rsidP="009200CC">
      <w:pPr>
        <w:pStyle w:val="owapara"/>
        <w:rPr>
          <w:rFonts w:ascii="Calibri" w:hAnsi="Calibri"/>
          <w:color w:val="000000"/>
          <w:sz w:val="20"/>
          <w:szCs w:val="20"/>
        </w:rPr>
      </w:pPr>
      <w:r w:rsidRPr="008C2536">
        <w:rPr>
          <w:rStyle w:val="Strong"/>
          <w:rFonts w:ascii="Calibri" w:hAnsi="Calibri"/>
          <w:color w:val="000000"/>
          <w:sz w:val="20"/>
          <w:szCs w:val="20"/>
        </w:rPr>
        <w:lastRenderedPageBreak/>
        <w:t xml:space="preserve">Copyright information </w:t>
      </w:r>
    </w:p>
    <w:p w14:paraId="0D325262" w14:textId="77777777" w:rsidR="009200CC" w:rsidRPr="008C2536" w:rsidRDefault="009200CC" w:rsidP="009200CC">
      <w:pPr>
        <w:pStyle w:val="owapara"/>
        <w:rPr>
          <w:rFonts w:ascii="Calibri" w:hAnsi="Calibri"/>
          <w:color w:val="000000"/>
          <w:sz w:val="20"/>
          <w:szCs w:val="20"/>
        </w:rPr>
      </w:pPr>
    </w:p>
    <w:p w14:paraId="5E8F346B" w14:textId="77777777" w:rsidR="009200CC" w:rsidRPr="002508E5" w:rsidRDefault="009200CC" w:rsidP="009200CC">
      <w:pPr>
        <w:pStyle w:val="owapara"/>
        <w:rPr>
          <w:rFonts w:ascii="Segoe UI" w:hAnsi="Segoe UI" w:cs="Segoe UI"/>
          <w:color w:val="000000"/>
          <w:sz w:val="18"/>
          <w:szCs w:val="18"/>
        </w:rPr>
      </w:pPr>
      <w:r w:rsidRPr="002508E5">
        <w:rPr>
          <w:rFonts w:ascii="Segoe UI" w:hAnsi="Segoe UI" w:cs="Segoe UI"/>
          <w:color w:val="000000"/>
          <w:sz w:val="18"/>
          <w:szCs w:val="18"/>
        </w:rPr>
        <w:t xml:space="preserve">This document is provided "as-is". Information and views expressed in this document, including URL and other Internet website references, may change without notice. </w:t>
      </w:r>
    </w:p>
    <w:p w14:paraId="36DADD44" w14:textId="77777777" w:rsidR="009200CC" w:rsidRPr="002508E5" w:rsidRDefault="009200CC" w:rsidP="009200CC">
      <w:pPr>
        <w:pStyle w:val="owapara"/>
        <w:rPr>
          <w:rFonts w:ascii="Segoe UI" w:hAnsi="Segoe UI" w:cs="Segoe UI"/>
          <w:color w:val="000000"/>
          <w:sz w:val="18"/>
          <w:szCs w:val="18"/>
        </w:rPr>
      </w:pPr>
    </w:p>
    <w:p w14:paraId="05673EDE" w14:textId="77777777" w:rsidR="009200CC" w:rsidRPr="002508E5" w:rsidRDefault="009200CC" w:rsidP="009200CC">
      <w:pPr>
        <w:pStyle w:val="owapara"/>
        <w:rPr>
          <w:rFonts w:ascii="Segoe UI" w:hAnsi="Segoe UI" w:cs="Segoe UI"/>
          <w:color w:val="000000"/>
          <w:sz w:val="18"/>
          <w:szCs w:val="18"/>
        </w:rPr>
      </w:pPr>
      <w:r w:rsidRPr="002508E5">
        <w:rPr>
          <w:rFonts w:ascii="Segoe UI" w:hAnsi="Segoe UI" w:cs="Segoe UI"/>
          <w:color w:val="000000"/>
          <w:sz w:val="18"/>
          <w:szCs w:val="18"/>
        </w:rPr>
        <w:t xml:space="preserve">Some examples depicted herein are provided for illustration only and are fictitious. No real association or connection is intended or should be inferred. </w:t>
      </w:r>
    </w:p>
    <w:p w14:paraId="64E370DC" w14:textId="77777777" w:rsidR="009200CC" w:rsidRPr="002508E5" w:rsidRDefault="009200CC" w:rsidP="009200CC">
      <w:pPr>
        <w:pStyle w:val="owapara"/>
        <w:rPr>
          <w:rFonts w:ascii="Segoe UI" w:hAnsi="Segoe UI" w:cs="Segoe UI"/>
          <w:color w:val="000000"/>
          <w:sz w:val="18"/>
          <w:szCs w:val="18"/>
        </w:rPr>
      </w:pPr>
    </w:p>
    <w:p w14:paraId="046D9A31" w14:textId="77777777" w:rsidR="009200CC" w:rsidRPr="002508E5" w:rsidRDefault="009200CC" w:rsidP="009200CC">
      <w:pPr>
        <w:pStyle w:val="owapara"/>
        <w:rPr>
          <w:rFonts w:ascii="Segoe UI" w:hAnsi="Segoe UI" w:cs="Segoe UI"/>
          <w:color w:val="000000"/>
          <w:sz w:val="18"/>
          <w:szCs w:val="18"/>
        </w:rPr>
      </w:pPr>
      <w:r w:rsidRPr="002508E5">
        <w:rPr>
          <w:rFonts w:ascii="Segoe UI" w:hAnsi="Segoe UI" w:cs="Segoe UI"/>
          <w:color w:val="000000"/>
          <w:sz w:val="18"/>
          <w:szCs w:val="18"/>
        </w:rPr>
        <w:t xml:space="preserve">This document does not provide you with any legal rights to any intellectual property in any Microsoft product. You may copy and use this document for your internal, reference purposes. </w:t>
      </w:r>
    </w:p>
    <w:p w14:paraId="7BC0FD59" w14:textId="77777777" w:rsidR="009200CC" w:rsidRPr="002508E5" w:rsidRDefault="009200CC" w:rsidP="009200CC">
      <w:pPr>
        <w:pStyle w:val="Legalese"/>
        <w:rPr>
          <w:sz w:val="18"/>
          <w:szCs w:val="18"/>
        </w:rPr>
      </w:pPr>
    </w:p>
    <w:p w14:paraId="35C43E56" w14:textId="77777777" w:rsidR="009200CC" w:rsidRPr="002508E5" w:rsidRDefault="009200CC" w:rsidP="009200CC">
      <w:pPr>
        <w:pStyle w:val="owapara"/>
        <w:rPr>
          <w:rFonts w:ascii="Segoe UI" w:hAnsi="Segoe UI" w:cs="Segoe UI"/>
          <w:color w:val="000000"/>
          <w:sz w:val="18"/>
          <w:szCs w:val="18"/>
        </w:rPr>
      </w:pPr>
      <w:r w:rsidRPr="002508E5">
        <w:rPr>
          <w:rFonts w:ascii="Segoe UI" w:hAnsi="Segoe UI" w:cs="Segoe UI"/>
          <w:color w:val="000000"/>
          <w:sz w:val="18"/>
          <w:szCs w:val="18"/>
        </w:rPr>
        <w:t xml:space="preserve">Microsoft, Active Directory, Hyper-V, </w:t>
      </w:r>
      <w:r>
        <w:rPr>
          <w:rFonts w:ascii="Segoe UI" w:hAnsi="Segoe UI" w:cs="Segoe UI"/>
          <w:color w:val="000000"/>
          <w:sz w:val="18"/>
          <w:szCs w:val="18"/>
        </w:rPr>
        <w:t xml:space="preserve">SQL Server, </w:t>
      </w:r>
      <w:r w:rsidRPr="002508E5">
        <w:rPr>
          <w:rFonts w:ascii="Segoe UI" w:hAnsi="Segoe UI" w:cs="Segoe UI"/>
          <w:color w:val="000000"/>
          <w:sz w:val="18"/>
          <w:szCs w:val="18"/>
        </w:rPr>
        <w:t xml:space="preserve">Windows PowerShell, Windows, and Windows Server are either registered trademarks or trademarks of Microsoft Corporation in the United States and/or other countries. All other trademarks are property of their respective owners. </w:t>
      </w:r>
    </w:p>
    <w:p w14:paraId="44983E96" w14:textId="77777777" w:rsidR="009200CC" w:rsidRPr="002508E5" w:rsidRDefault="009200CC" w:rsidP="009200CC">
      <w:pPr>
        <w:pStyle w:val="owapara"/>
        <w:rPr>
          <w:rFonts w:ascii="Segoe UI" w:hAnsi="Segoe UI" w:cs="Segoe UI"/>
          <w:color w:val="000000"/>
          <w:sz w:val="18"/>
          <w:szCs w:val="18"/>
        </w:rPr>
      </w:pPr>
    </w:p>
    <w:p w14:paraId="1FA5D610" w14:textId="5833DCBE" w:rsidR="009200CC" w:rsidRPr="002508E5" w:rsidRDefault="009200CC" w:rsidP="009200CC">
      <w:pPr>
        <w:pStyle w:val="owapara"/>
        <w:rPr>
          <w:rFonts w:ascii="Segoe UI" w:hAnsi="Segoe UI" w:cs="Segoe UI"/>
          <w:color w:val="000000"/>
          <w:sz w:val="18"/>
          <w:szCs w:val="18"/>
        </w:rPr>
      </w:pPr>
      <w:r w:rsidRPr="002508E5">
        <w:rPr>
          <w:rFonts w:ascii="Segoe UI" w:hAnsi="Segoe UI" w:cs="Segoe UI"/>
          <w:color w:val="000000"/>
          <w:sz w:val="18"/>
          <w:szCs w:val="18"/>
        </w:rPr>
        <w:t>© </w:t>
      </w:r>
      <w:r w:rsidR="00165519">
        <w:rPr>
          <w:rFonts w:ascii="Segoe UI" w:hAnsi="Segoe UI" w:cs="Segoe UI"/>
          <w:color w:val="000000"/>
          <w:sz w:val="18"/>
          <w:szCs w:val="18"/>
        </w:rPr>
        <w:t>2018</w:t>
      </w:r>
      <w:r w:rsidRPr="002508E5">
        <w:rPr>
          <w:rFonts w:ascii="Segoe UI" w:hAnsi="Segoe UI" w:cs="Segoe UI"/>
          <w:color w:val="000000"/>
          <w:sz w:val="18"/>
          <w:szCs w:val="18"/>
        </w:rPr>
        <w:t xml:space="preserve"> Microsoft Corporation. All rights reserved. </w:t>
      </w:r>
    </w:p>
    <w:p w14:paraId="3811E7EC" w14:textId="77777777" w:rsidR="009200CC" w:rsidRDefault="009200CC" w:rsidP="009200CC">
      <w:pPr>
        <w:rPr>
          <w:rFonts w:asciiTheme="majorHAnsi" w:eastAsiaTheme="majorEastAsia" w:hAnsiTheme="majorHAnsi" w:cstheme="majorBidi"/>
          <w:color w:val="2F5496" w:themeColor="accent1" w:themeShade="BF"/>
          <w:sz w:val="32"/>
          <w:szCs w:val="32"/>
        </w:rPr>
      </w:pPr>
      <w:r>
        <w:br w:type="page"/>
      </w:r>
    </w:p>
    <w:p w14:paraId="21FB26D9" w14:textId="77777777" w:rsidR="009200CC" w:rsidRDefault="009200CC" w:rsidP="009200CC">
      <w:pPr>
        <w:pStyle w:val="Heading1"/>
      </w:pPr>
      <w:r>
        <w:lastRenderedPageBreak/>
        <w:t>Introduction</w:t>
      </w:r>
    </w:p>
    <w:p w14:paraId="3B0E0BB4" w14:textId="3DCE6E62" w:rsidR="009200CC" w:rsidRDefault="0038346A" w:rsidP="009200CC">
      <w:r>
        <w:t>basicScale</w:t>
      </w:r>
      <w:r w:rsidR="009200CC">
        <w:t xml:space="preserve">.ps1 is a sample PowerShell script that can be used as a starting point for developing a solution to automatically scale </w:t>
      </w:r>
      <w:del w:id="2" w:author="Clark Nicholson" w:date="2019-01-24T14:24:00Z">
        <w:r w:rsidR="009200CC" w:rsidDel="00810B64">
          <w:delText xml:space="preserve">a </w:delText>
        </w:r>
      </w:del>
      <w:r w:rsidR="007B2C83">
        <w:t>session host</w:t>
      </w:r>
      <w:ins w:id="3" w:author="Clark Nicholson" w:date="2019-01-24T14:24:00Z">
        <w:r w:rsidR="00810B64">
          <w:t xml:space="preserve"> virtual machines</w:t>
        </w:r>
      </w:ins>
      <w:del w:id="4" w:author="Clark Nicholson" w:date="2019-01-24T14:24:00Z">
        <w:r w:rsidR="007B2C83" w:rsidDel="00810B64">
          <w:delText>s</w:delText>
        </w:r>
      </w:del>
      <w:r w:rsidR="007B2C83">
        <w:t xml:space="preserve"> in </w:t>
      </w:r>
      <w:commentRangeStart w:id="5"/>
      <w:commentRangeStart w:id="6"/>
      <w:commentRangeStart w:id="7"/>
      <w:r w:rsidR="007B2C83">
        <w:t>Windows Virtual Desktop</w:t>
      </w:r>
      <w:r w:rsidR="009200CC">
        <w:t xml:space="preserve"> </w:t>
      </w:r>
      <w:commentRangeEnd w:id="5"/>
      <w:r w:rsidR="00DE141D">
        <w:rPr>
          <w:rStyle w:val="CommentReference"/>
        </w:rPr>
        <w:commentReference w:id="5"/>
      </w:r>
      <w:commentRangeEnd w:id="6"/>
      <w:r w:rsidR="00FA2761">
        <w:rPr>
          <w:rStyle w:val="CommentReference"/>
        </w:rPr>
        <w:commentReference w:id="6"/>
      </w:r>
      <w:commentRangeEnd w:id="7"/>
      <w:r w:rsidR="00E8654D">
        <w:rPr>
          <w:rStyle w:val="CommentReference"/>
        </w:rPr>
        <w:commentReference w:id="7"/>
      </w:r>
      <w:r w:rsidR="009200CC">
        <w:t>deployment.</w:t>
      </w:r>
    </w:p>
    <w:p w14:paraId="24E3CD10" w14:textId="4A39415A" w:rsidR="009200CC" w:rsidRDefault="009200CC" w:rsidP="009200CC">
      <w:r>
        <w:t xml:space="preserve">For many </w:t>
      </w:r>
      <w:r w:rsidR="007B2C83">
        <w:t>Windows Virtual Desktop</w:t>
      </w:r>
      <w:r>
        <w:t xml:space="preserve"> deployments in Azure, the virtual machine costs represent</w:t>
      </w:r>
      <w:r w:rsidR="007B2C83">
        <w:t xml:space="preserve"> </w:t>
      </w:r>
      <w:r>
        <w:t xml:space="preserve">significant portion of the total </w:t>
      </w:r>
      <w:r w:rsidR="007B2C83">
        <w:t xml:space="preserve">Windows Virtual Desktop </w:t>
      </w:r>
      <w:r>
        <w:t xml:space="preserve">deployment cost. To reduce cost, the script automatically shuts down and de-allocates </w:t>
      </w:r>
      <w:del w:id="8" w:author="Stefan Georgiev" w:date="2019-02-05T15:05:00Z">
        <w:r w:rsidDel="00EC1664">
          <w:delText xml:space="preserve">RDSH server </w:delText>
        </w:r>
      </w:del>
      <w:ins w:id="9" w:author="Stefan Georgiev" w:date="2019-02-05T15:05:00Z">
        <w:r w:rsidR="00EC1664">
          <w:t>session host virtual machines (</w:t>
        </w:r>
      </w:ins>
      <w:r>
        <w:t>VMs</w:t>
      </w:r>
      <w:ins w:id="10" w:author="Stefan Georgiev" w:date="2019-02-05T15:05:00Z">
        <w:r w:rsidR="00EC1664">
          <w:t>)</w:t>
        </w:r>
      </w:ins>
      <w:r>
        <w:t xml:space="preserve"> during off-peak usage hours and then restarts them during peak usage hours.</w:t>
      </w:r>
    </w:p>
    <w:p w14:paraId="523E9C07" w14:textId="0363F19A" w:rsidR="009200CC" w:rsidRDefault="009200CC" w:rsidP="009200CC">
      <w:pPr>
        <w:pStyle w:val="Heading1"/>
      </w:pPr>
      <w:r>
        <w:t>Prerequisites</w:t>
      </w:r>
    </w:p>
    <w:p w14:paraId="46F4A1BE" w14:textId="04AF0CB2" w:rsidR="009200CC" w:rsidRDefault="009200CC" w:rsidP="009200CC">
      <w:r>
        <w:t>The environment to be used to execute the script must meet the following requirements.</w:t>
      </w:r>
    </w:p>
    <w:p w14:paraId="31EDD0C3" w14:textId="6A7A32C4" w:rsidR="009200CC" w:rsidRDefault="007B2C83" w:rsidP="009200CC">
      <w:pPr>
        <w:pStyle w:val="ListParagraph"/>
        <w:numPr>
          <w:ilvl w:val="0"/>
          <w:numId w:val="1"/>
        </w:numPr>
      </w:pPr>
      <w:r>
        <w:t xml:space="preserve">Windows Virtual Desktop tenant and account / service principal with </w:t>
      </w:r>
      <w:ins w:id="11" w:author="Stefan Georgiev [2]" w:date="2019-04-09T08:47:00Z">
        <w:r w:rsidR="00A90543">
          <w:t>either RDS Owner or RDS contributor.</w:t>
        </w:r>
      </w:ins>
      <w:del w:id="12" w:author="Stefan Georgiev [2]" w:date="2019-04-09T08:47:00Z">
        <w:r w:rsidDel="00A90543">
          <w:delText>permissions to query that tenant</w:delText>
        </w:r>
      </w:del>
      <w:ins w:id="13" w:author="Stefan Georgiev [2]" w:date="2019-04-09T08:46:00Z">
        <w:r w:rsidR="00A90543">
          <w:t xml:space="preserve"> </w:t>
        </w:r>
      </w:ins>
      <w:del w:id="14" w:author="Stefan Georgiev [2]" w:date="2019-04-09T08:46:00Z">
        <w:r w:rsidR="0038346A" w:rsidDel="00A90543">
          <w:delText xml:space="preserve"> (</w:delText>
        </w:r>
      </w:del>
      <w:ins w:id="15" w:author="Clark Nicholson" w:date="2019-01-24T14:27:00Z">
        <w:del w:id="16" w:author="Stefan Georgiev [2]" w:date="2019-04-09T08:46:00Z">
          <w:r w:rsidR="00DE141D" w:rsidDel="00A90543">
            <w:delText xml:space="preserve">e.g. </w:delText>
          </w:r>
        </w:del>
      </w:ins>
      <w:del w:id="17" w:author="Stefan Georgiev [2]" w:date="2019-04-09T08:46:00Z">
        <w:r w:rsidR="0038346A" w:rsidDel="00A90543">
          <w:delText>RDS Contributor)</w:delText>
        </w:r>
        <w:r w:rsidDel="00A90543">
          <w:delText>.</w:delText>
        </w:r>
      </w:del>
    </w:p>
    <w:p w14:paraId="4F113BC7" w14:textId="67D6A2C5" w:rsidR="007B2C83" w:rsidRDefault="007B2C83" w:rsidP="009200CC">
      <w:pPr>
        <w:pStyle w:val="ListParagraph"/>
        <w:numPr>
          <w:ilvl w:val="0"/>
          <w:numId w:val="1"/>
        </w:numPr>
      </w:pPr>
      <w:r>
        <w:t xml:space="preserve">Session host pool VMs configured and registered with the </w:t>
      </w:r>
      <w:r w:rsidR="0038346A">
        <w:t xml:space="preserve">Windows Virtual Desktop </w:t>
      </w:r>
      <w:r>
        <w:t xml:space="preserve">service. </w:t>
      </w:r>
    </w:p>
    <w:p w14:paraId="2E32E115" w14:textId="43E7C21A" w:rsidR="009200CC" w:rsidRDefault="28C97FA4" w:rsidP="009200CC">
      <w:pPr>
        <w:pStyle w:val="ListParagraph"/>
        <w:numPr>
          <w:ilvl w:val="0"/>
          <w:numId w:val="1"/>
        </w:numPr>
      </w:pPr>
      <w:r>
        <w:t xml:space="preserve">Additional </w:t>
      </w:r>
      <w:ins w:id="18" w:author="Stefan Georgiev" w:date="2019-02-05T15:09:00Z">
        <w:r w:rsidR="00282B41">
          <w:t xml:space="preserve">scaler </w:t>
        </w:r>
      </w:ins>
      <w:r>
        <w:t>VM</w:t>
      </w:r>
      <w:ins w:id="19" w:author="Stefan Georgiev" w:date="2019-02-05T15:09:00Z">
        <w:r w:rsidR="00282B41">
          <w:t xml:space="preserve"> </w:t>
        </w:r>
        <w:r w:rsidR="007A1B43" w:rsidRPr="007A1B43">
          <w:t xml:space="preserve">that runs the scheduled task </w:t>
        </w:r>
      </w:ins>
      <w:ins w:id="20" w:author="Stefan Georgiev" w:date="2019-02-05T15:10:00Z">
        <w:r w:rsidR="00FD041A">
          <w:t xml:space="preserve">via Task Schedule and </w:t>
        </w:r>
      </w:ins>
      <w:ins w:id="21" w:author="Stefan Georgiev" w:date="2019-02-05T15:09:00Z">
        <w:r w:rsidR="007A1B43" w:rsidRPr="007A1B43">
          <w:t xml:space="preserve">that has network access to </w:t>
        </w:r>
      </w:ins>
      <w:ins w:id="22" w:author="Stefan Georgiev" w:date="2019-02-05T15:11:00Z">
        <w:r w:rsidR="002E4C39">
          <w:t xml:space="preserve">session </w:t>
        </w:r>
      </w:ins>
      <w:ins w:id="23" w:author="Stefan Georgiev" w:date="2019-02-05T15:09:00Z">
        <w:r w:rsidR="007A1B43" w:rsidRPr="007A1B43">
          <w:t>host</w:t>
        </w:r>
      </w:ins>
      <w:ins w:id="24" w:author="Stefan Georgiev" w:date="2019-02-05T15:11:00Z">
        <w:r w:rsidR="002E4C39">
          <w:t>s.</w:t>
        </w:r>
      </w:ins>
      <w:ins w:id="25" w:author="Stefan Georgiev" w:date="2019-02-05T15:10:00Z">
        <w:r w:rsidR="007A1B43">
          <w:t xml:space="preserve"> </w:t>
        </w:r>
      </w:ins>
      <w:del w:id="26" w:author="Stefan Georgiev" w:date="2019-02-05T15:08:00Z">
        <w:r w:rsidDel="00282B41">
          <w:delText xml:space="preserve"> </w:delText>
        </w:r>
      </w:del>
      <w:del w:id="27" w:author="Stefan Georgiev" w:date="2019-02-05T15:10:00Z">
        <w:r w:rsidDel="00FD041A">
          <w:delText>that has network access to the session host VMs (these VMs are in the host pool that is going to be scaled) that are in the session host pool and an account having capabilities to run Task Scheduler.</w:delText>
        </w:r>
      </w:del>
    </w:p>
    <w:p w14:paraId="70F1B559" w14:textId="2C7E9FE1" w:rsidR="009200CC" w:rsidRDefault="002E4C39" w:rsidP="009200CC">
      <w:pPr>
        <w:pStyle w:val="ListParagraph"/>
        <w:numPr>
          <w:ilvl w:val="0"/>
          <w:numId w:val="1"/>
        </w:numPr>
      </w:pPr>
      <w:ins w:id="28" w:author="Stefan Georgiev" w:date="2019-02-05T15:11:00Z">
        <w:r w:rsidRPr="002E4C39">
          <w:t>Microsoft</w:t>
        </w:r>
      </w:ins>
      <w:ins w:id="29" w:author="Viswanadham kudapu" w:date="2020-01-13T23:37:00Z">
        <w:r w:rsidR="002939C6">
          <w:t xml:space="preserve"> Azure Power</w:t>
        </w:r>
      </w:ins>
      <w:ins w:id="30" w:author="Viswanadham kudapu" w:date="2020-01-13T23:38:00Z">
        <w:r w:rsidR="002939C6">
          <w:t>Shell</w:t>
        </w:r>
      </w:ins>
      <w:ins w:id="31" w:author="Stefan Georgiev" w:date="2019-02-05T15:11:00Z">
        <w:r w:rsidRPr="002E4C39">
          <w:t xml:space="preserve"> Az</w:t>
        </w:r>
        <w:del w:id="32" w:author="Viswanadham kudapu" w:date="2020-01-13T23:37:00Z">
          <w:r w:rsidRPr="002E4C39" w:rsidDel="002939C6">
            <w:delText>ure Resource Manager PowerShell</w:delText>
          </w:r>
        </w:del>
        <w:r w:rsidRPr="002E4C39">
          <w:t xml:space="preserve"> Module installed on the VM running the scheduled task</w:t>
        </w:r>
      </w:ins>
      <w:commentRangeStart w:id="33"/>
      <w:commentRangeStart w:id="34"/>
      <w:commentRangeStart w:id="35"/>
      <w:del w:id="36" w:author="Stefan Georgiev" w:date="2019-02-05T15:11:00Z">
        <w:r w:rsidR="28C97FA4" w:rsidDel="002E4C39">
          <w:delText>Microsoft Azure Resource Manager PowerShell Module installed on the RD Connection Broker server</w:delText>
        </w:r>
      </w:del>
      <w:ins w:id="37" w:author="Clark Nicholson" w:date="2019-01-24T14:28:00Z">
        <w:del w:id="38" w:author="Stefan Georgiev" w:date="2019-02-05T15:11:00Z">
          <w:r w:rsidR="00DE141D" w:rsidDel="002E4C39">
            <w:delText>additional VM specified in prerequisite 3</w:delText>
          </w:r>
        </w:del>
      </w:ins>
      <w:r w:rsidR="28C97FA4">
        <w:t xml:space="preserve">. </w:t>
      </w:r>
      <w:commentRangeEnd w:id="33"/>
      <w:r w:rsidR="009200CC">
        <w:commentReference w:id="33"/>
      </w:r>
      <w:commentRangeEnd w:id="34"/>
      <w:r w:rsidR="004D58D4">
        <w:rPr>
          <w:rStyle w:val="CommentReference"/>
        </w:rPr>
        <w:commentReference w:id="34"/>
      </w:r>
      <w:commentRangeEnd w:id="35"/>
      <w:r>
        <w:rPr>
          <w:rStyle w:val="CommentReference"/>
        </w:rPr>
        <w:commentReference w:id="35"/>
      </w:r>
    </w:p>
    <w:p w14:paraId="4B60F482" w14:textId="15E5F173" w:rsidR="0038346A" w:rsidRDefault="007B2C83" w:rsidP="009200CC">
      <w:pPr>
        <w:pStyle w:val="ListParagraph"/>
        <w:numPr>
          <w:ilvl w:val="0"/>
          <w:numId w:val="1"/>
        </w:numPr>
      </w:pPr>
      <w:r>
        <w:t xml:space="preserve">Windows Virtual Desktop PowerShell module copied locally to the VM that is going to run the scheduled task. </w:t>
      </w:r>
    </w:p>
    <w:p w14:paraId="6190ECC7" w14:textId="761AD447" w:rsidR="0038346A" w:rsidRDefault="0038346A" w:rsidP="0038346A">
      <w:pPr>
        <w:pStyle w:val="Heading1"/>
      </w:pPr>
      <w:r>
        <w:t>Recommendation and limitation</w:t>
      </w:r>
    </w:p>
    <w:p w14:paraId="2A0FD97A" w14:textId="1077FAB1" w:rsidR="0038346A" w:rsidRDefault="0038346A" w:rsidP="0038346A">
      <w:pPr>
        <w:pStyle w:val="ListParagraph"/>
        <w:numPr>
          <w:ilvl w:val="0"/>
          <w:numId w:val="4"/>
        </w:numPr>
      </w:pPr>
      <w:r>
        <w:t xml:space="preserve">This scaling script is written to handle one host pool per instance of the scheduled task that is running the script. </w:t>
      </w:r>
    </w:p>
    <w:p w14:paraId="65D90315" w14:textId="4DFB6701" w:rsidR="0038346A" w:rsidRDefault="0038346A" w:rsidP="0038346A">
      <w:pPr>
        <w:pStyle w:val="ListParagraph"/>
        <w:numPr>
          <w:ilvl w:val="0"/>
          <w:numId w:val="4"/>
        </w:numPr>
      </w:pPr>
      <w:r>
        <w:t>The scheduled tasks that run</w:t>
      </w:r>
      <w:del w:id="39" w:author="Clark Nicholson" w:date="2019-01-24T14:29:00Z">
        <w:r w:rsidDel="00DE141D">
          <w:delText>s</w:delText>
        </w:r>
      </w:del>
      <w:r>
        <w:t xml:space="preserve"> scaling scripts must to be on a VM that is always on.</w:t>
      </w:r>
      <w:commentRangeStart w:id="40"/>
      <w:commentRangeStart w:id="41"/>
      <w:commentRangeEnd w:id="40"/>
      <w:r>
        <w:rPr>
          <w:rStyle w:val="CommentReference"/>
        </w:rPr>
        <w:commentReference w:id="40"/>
      </w:r>
      <w:commentRangeEnd w:id="41"/>
      <w:r w:rsidR="005C058C">
        <w:rPr>
          <w:rStyle w:val="CommentReference"/>
        </w:rPr>
        <w:commentReference w:id="41"/>
      </w:r>
    </w:p>
    <w:p w14:paraId="40AB7398" w14:textId="31BFB307" w:rsidR="000B4CE9" w:rsidRDefault="000B4CE9" w:rsidP="0038346A">
      <w:pPr>
        <w:pStyle w:val="ListParagraph"/>
        <w:numPr>
          <w:ilvl w:val="0"/>
          <w:numId w:val="4"/>
        </w:numPr>
      </w:pPr>
      <w:r>
        <w:t>Create a separate folder for each instance of the scaling script and its configuration.</w:t>
      </w:r>
    </w:p>
    <w:p w14:paraId="25BA73DB" w14:textId="2D58228C" w:rsidR="0038346A" w:rsidRDefault="0038346A" w:rsidP="0038346A">
      <w:pPr>
        <w:pStyle w:val="ListParagraph"/>
        <w:numPr>
          <w:ilvl w:val="0"/>
          <w:numId w:val="4"/>
        </w:numPr>
        <w:rPr>
          <w:ins w:id="43" w:author="Stefan Georgiev" w:date="2019-02-05T15:11:00Z"/>
        </w:rPr>
      </w:pPr>
      <w:r>
        <w:t xml:space="preserve">Accounts with MFA are not supported. </w:t>
      </w:r>
      <w:r w:rsidR="000B4CE9">
        <w:t xml:space="preserve">It is recommended to use service principals to </w:t>
      </w:r>
      <w:del w:id="44" w:author="Clark Nicholson" w:date="2019-01-24T14:30:00Z">
        <w:r w:rsidR="000B4CE9" w:rsidDel="00DE141D">
          <w:delText xml:space="preserve">query </w:delText>
        </w:r>
      </w:del>
      <w:ins w:id="45" w:author="Clark Nicholson" w:date="2019-01-24T14:30:00Z">
        <w:r w:rsidR="00DE141D">
          <w:t xml:space="preserve">access </w:t>
        </w:r>
      </w:ins>
      <w:r w:rsidR="000B4CE9">
        <w:t>the Windows Virtual Desktop service</w:t>
      </w:r>
      <w:ins w:id="46" w:author="Christian Montoya" w:date="2019-01-24T12:58:00Z">
        <w:r w:rsidR="006C1CE8">
          <w:t xml:space="preserve"> and Azur</w:t>
        </w:r>
        <w:r w:rsidR="00012BB3">
          <w:t>e</w:t>
        </w:r>
      </w:ins>
      <w:r w:rsidR="000B4CE9">
        <w:t>.</w:t>
      </w:r>
    </w:p>
    <w:p w14:paraId="5370236A" w14:textId="376B4B05" w:rsidR="00EE39D6" w:rsidRDefault="00EE39D6" w:rsidP="0038346A">
      <w:pPr>
        <w:pStyle w:val="ListParagraph"/>
        <w:numPr>
          <w:ilvl w:val="0"/>
          <w:numId w:val="4"/>
        </w:numPr>
      </w:pPr>
      <w:ins w:id="47" w:author="Stefan Georgiev" w:date="2019-02-05T15:11:00Z">
        <w:r w:rsidRPr="00EE39D6">
          <w:t>Azure's SLA guarantee apply only to VMs in a</w:t>
        </w:r>
      </w:ins>
      <w:ins w:id="48" w:author="Stefan Georgiev" w:date="2019-02-05T15:12:00Z">
        <w:r>
          <w:t>n</w:t>
        </w:r>
      </w:ins>
      <w:ins w:id="49" w:author="Stefan Georgiev" w:date="2019-02-05T15:11:00Z">
        <w:r w:rsidRPr="00EE39D6">
          <w:t xml:space="preserve"> availability set. </w:t>
        </w:r>
      </w:ins>
      <w:ins w:id="50" w:author="Stefan Georgiev" w:date="2019-02-05T15:12:00Z">
        <w:r>
          <w:t xml:space="preserve">Current document describes environment with </w:t>
        </w:r>
      </w:ins>
      <w:ins w:id="51" w:author="Stefan Georgiev" w:date="2019-02-05T15:11:00Z">
        <w:r w:rsidRPr="00EE39D6">
          <w:t xml:space="preserve">single VM </w:t>
        </w:r>
      </w:ins>
      <w:ins w:id="52" w:author="Stefan Georgiev" w:date="2019-02-05T15:12:00Z">
        <w:r>
          <w:t xml:space="preserve">that is doing the scaling, this may </w:t>
        </w:r>
      </w:ins>
      <w:ins w:id="53" w:author="Stefan Georgiev" w:date="2019-02-05T15:13:00Z">
        <w:r w:rsidR="005C058C">
          <w:t>not meet availability requirements.</w:t>
        </w:r>
      </w:ins>
    </w:p>
    <w:p w14:paraId="28D601B0" w14:textId="77777777" w:rsidR="000B4CE9" w:rsidRPr="0038346A" w:rsidRDefault="000B4CE9" w:rsidP="00FF050F">
      <w:pPr>
        <w:pStyle w:val="ListParagraph"/>
      </w:pPr>
    </w:p>
    <w:p w14:paraId="2A790C31" w14:textId="2ECB6150" w:rsidR="009200CC" w:rsidRDefault="009200CC" w:rsidP="009200CC">
      <w:pPr>
        <w:pStyle w:val="Heading1"/>
      </w:pPr>
      <w:r>
        <w:t>Script Deployment</w:t>
      </w:r>
    </w:p>
    <w:p w14:paraId="00D578AA" w14:textId="77777777" w:rsidR="009200CC" w:rsidRDefault="009200CC" w:rsidP="009200CC">
      <w:r>
        <w:t>Use the following procedure to deploy the script.</w:t>
      </w:r>
    </w:p>
    <w:p w14:paraId="1882C277" w14:textId="22BBFA71" w:rsidR="009200CC" w:rsidRDefault="009200CC" w:rsidP="009200CC">
      <w:pPr>
        <w:pStyle w:val="ListParagraph"/>
        <w:numPr>
          <w:ilvl w:val="0"/>
          <w:numId w:val="3"/>
        </w:numPr>
      </w:pPr>
      <w:r>
        <w:t xml:space="preserve">Logon to the </w:t>
      </w:r>
      <w:r w:rsidR="007B2C83">
        <w:t xml:space="preserve">VM </w:t>
      </w:r>
      <w:r w:rsidR="0038346A">
        <w:t>(</w:t>
      </w:r>
      <w:r w:rsidR="0038346A" w:rsidRPr="0038346A">
        <w:rPr>
          <w:b/>
        </w:rPr>
        <w:t>scaling VM</w:t>
      </w:r>
      <w:r w:rsidR="0038346A">
        <w:t xml:space="preserve">) </w:t>
      </w:r>
      <w:r w:rsidR="007B2C83">
        <w:t xml:space="preserve">that is going to run the scheduled task </w:t>
      </w:r>
      <w:r>
        <w:t>using domain administrative account.</w:t>
      </w:r>
    </w:p>
    <w:p w14:paraId="6B6B0541" w14:textId="6CC5482E" w:rsidR="009200CC" w:rsidRDefault="28C97FA4" w:rsidP="009200CC">
      <w:pPr>
        <w:pStyle w:val="ListParagraph"/>
        <w:numPr>
          <w:ilvl w:val="0"/>
          <w:numId w:val="3"/>
        </w:numPr>
      </w:pPr>
      <w:r>
        <w:t>Create a folder on the scaling VM that is going to hold the scaling script and its configuration (</w:t>
      </w:r>
      <w:r w:rsidRPr="28C97FA4">
        <w:rPr>
          <w:rFonts w:ascii="Calibri" w:hAnsi="Calibri" w:cs="Calibri"/>
          <w:color w:val="000000" w:themeColor="text1"/>
        </w:rPr>
        <w:t>For example,</w:t>
      </w:r>
      <w:commentRangeStart w:id="54"/>
      <w:commentRangeStart w:id="55"/>
      <w:commentRangeStart w:id="56"/>
      <w:commentRangeStart w:id="57"/>
      <w:r w:rsidRPr="28C97FA4">
        <w:rPr>
          <w:rFonts w:ascii="Calibri" w:hAnsi="Calibri" w:cs="Calibri"/>
          <w:color w:val="000000" w:themeColor="text1"/>
        </w:rPr>
        <w:t xml:space="preserve"> </w:t>
      </w:r>
      <w:r w:rsidRPr="28C97FA4">
        <w:rPr>
          <w:rFonts w:ascii="Calibri" w:hAnsi="Calibri" w:cs="Calibri"/>
          <w:b/>
          <w:bCs/>
          <w:color w:val="000000" w:themeColor="text1"/>
        </w:rPr>
        <w:t>C:\</w:t>
      </w:r>
      <w:ins w:id="58" w:author="Stefan Georgiev" w:date="2019-02-05T15:14:00Z">
        <w:r w:rsidR="00C505E9" w:rsidRPr="00C505E9">
          <w:rPr>
            <w:rFonts w:ascii="Calibri" w:hAnsi="Calibri" w:cs="Calibri"/>
            <w:b/>
            <w:bCs/>
            <w:color w:val="000000" w:themeColor="text1"/>
          </w:rPr>
          <w:t>scaling-HostPool1</w:t>
        </w:r>
      </w:ins>
      <w:del w:id="59" w:author="Stefan Georgiev" w:date="2019-02-05T15:14:00Z">
        <w:r w:rsidRPr="28C97FA4" w:rsidDel="00C505E9">
          <w:rPr>
            <w:rFonts w:ascii="Calibri" w:hAnsi="Calibri" w:cs="Calibri"/>
            <w:b/>
            <w:bCs/>
            <w:color w:val="000000" w:themeColor="text1"/>
          </w:rPr>
          <w:delText>scaling</w:delText>
        </w:r>
      </w:del>
      <w:r>
        <w:t>)</w:t>
      </w:r>
      <w:commentRangeEnd w:id="54"/>
      <w:r w:rsidR="009200CC">
        <w:commentReference w:id="54"/>
      </w:r>
      <w:commentRangeEnd w:id="55"/>
      <w:r w:rsidR="004A760C">
        <w:rPr>
          <w:rStyle w:val="CommentReference"/>
        </w:rPr>
        <w:commentReference w:id="55"/>
      </w:r>
      <w:commentRangeEnd w:id="56"/>
      <w:r w:rsidR="00DE141D">
        <w:rPr>
          <w:rStyle w:val="CommentReference"/>
        </w:rPr>
        <w:commentReference w:id="56"/>
      </w:r>
      <w:commentRangeEnd w:id="57"/>
      <w:r w:rsidR="005C058C">
        <w:rPr>
          <w:rStyle w:val="CommentReference"/>
        </w:rPr>
        <w:commentReference w:id="57"/>
      </w:r>
    </w:p>
    <w:p w14:paraId="03B57289" w14:textId="3E0D504C" w:rsidR="009200CC" w:rsidRDefault="009200CC" w:rsidP="009200CC">
      <w:pPr>
        <w:pStyle w:val="ListParagraph"/>
        <w:numPr>
          <w:ilvl w:val="0"/>
          <w:numId w:val="3"/>
        </w:numPr>
      </w:pPr>
      <w:commentRangeStart w:id="62"/>
      <w:commentRangeStart w:id="63"/>
      <w:r>
        <w:t xml:space="preserve">Download the </w:t>
      </w:r>
      <w:r w:rsidR="000B4CE9" w:rsidRPr="000B4CE9">
        <w:rPr>
          <w:b/>
        </w:rPr>
        <w:t>basicScaler</w:t>
      </w:r>
      <w:r w:rsidRPr="000B4CE9">
        <w:rPr>
          <w:b/>
        </w:rPr>
        <w:t>.ps</w:t>
      </w:r>
      <w:r w:rsidR="007C5846" w:rsidRPr="000B4CE9">
        <w:rPr>
          <w:b/>
        </w:rPr>
        <w:t>1</w:t>
      </w:r>
      <w:r w:rsidR="007C5846">
        <w:t>,</w:t>
      </w:r>
      <w:r>
        <w:t xml:space="preserve"> </w:t>
      </w:r>
      <w:r w:rsidRPr="000B4CE9">
        <w:rPr>
          <w:b/>
        </w:rPr>
        <w:t>Config.xml</w:t>
      </w:r>
      <w:r w:rsidR="007C5846">
        <w:t xml:space="preserve">, and </w:t>
      </w:r>
      <w:r w:rsidR="00A92383" w:rsidRPr="000B4CE9">
        <w:rPr>
          <w:b/>
        </w:rPr>
        <w:t>Functions-PSStoredCredentials.ps1</w:t>
      </w:r>
      <w:r w:rsidR="000B4CE9">
        <w:t xml:space="preserve"> files, and </w:t>
      </w:r>
      <w:proofErr w:type="spellStart"/>
      <w:r w:rsidR="000B4CE9" w:rsidRPr="000B4CE9">
        <w:rPr>
          <w:b/>
        </w:rPr>
        <w:t>PowershellModules</w:t>
      </w:r>
      <w:proofErr w:type="spellEnd"/>
      <w:r w:rsidR="000B4CE9" w:rsidRPr="000B4CE9">
        <w:rPr>
          <w:b/>
        </w:rPr>
        <w:t xml:space="preserve"> </w:t>
      </w:r>
      <w:r w:rsidR="000B4CE9" w:rsidRPr="000B4CE9">
        <w:t>folder</w:t>
      </w:r>
      <w:r w:rsidR="000B4CE9" w:rsidRPr="000B4CE9">
        <w:rPr>
          <w:b/>
        </w:rPr>
        <w:t xml:space="preserve"> </w:t>
      </w:r>
      <w:r>
        <w:t>and copy them to the folder</w:t>
      </w:r>
      <w:r w:rsidR="000B4CE9">
        <w:t xml:space="preserve"> created in the previous step</w:t>
      </w:r>
      <w:r>
        <w:t>.</w:t>
      </w:r>
      <w:commentRangeEnd w:id="62"/>
      <w:r w:rsidR="001761B4">
        <w:rPr>
          <w:rStyle w:val="CommentReference"/>
        </w:rPr>
        <w:commentReference w:id="62"/>
      </w:r>
      <w:commentRangeEnd w:id="63"/>
      <w:r w:rsidR="00C505E9">
        <w:rPr>
          <w:rStyle w:val="CommentReference"/>
        </w:rPr>
        <w:commentReference w:id="63"/>
      </w:r>
    </w:p>
    <w:p w14:paraId="77A551F3" w14:textId="77777777" w:rsidR="00FF050F" w:rsidRPr="00FF050F" w:rsidRDefault="00FF050F" w:rsidP="001A7C36">
      <w:pPr>
        <w:pStyle w:val="ListParagraph"/>
        <w:numPr>
          <w:ilvl w:val="0"/>
          <w:numId w:val="3"/>
        </w:numPr>
        <w:spacing w:after="0"/>
        <w:rPr>
          <w:rFonts w:ascii="Calibri" w:eastAsia="Times New Roman" w:hAnsi="Calibri" w:cs="Calibri"/>
          <w:color w:val="000000"/>
          <w:lang w:eastAsia="en-US"/>
        </w:rPr>
      </w:pPr>
      <w:r w:rsidRPr="00FF050F">
        <w:rPr>
          <w:rFonts w:ascii="Calibri" w:hAnsi="Calibri" w:cs="Calibri"/>
          <w:color w:val="000000"/>
        </w:rPr>
        <w:t>Create securely stored credentials</w:t>
      </w:r>
    </w:p>
    <w:p w14:paraId="404FEF77" w14:textId="1A8AB653" w:rsidR="00FF050F" w:rsidRPr="00FF050F" w:rsidDel="00406B20" w:rsidRDefault="00FF050F" w:rsidP="00FF050F">
      <w:pPr>
        <w:pStyle w:val="ListParagraph"/>
        <w:spacing w:after="0"/>
        <w:rPr>
          <w:del w:id="65" w:author="Christian Montoya" w:date="2019-01-24T13:00:00Z"/>
          <w:rFonts w:ascii="Calibri" w:eastAsia="Times New Roman" w:hAnsi="Calibri" w:cs="Calibri"/>
          <w:color w:val="000000"/>
          <w:lang w:eastAsia="en-US"/>
        </w:rPr>
      </w:pPr>
      <w:del w:id="66" w:author="Christian Montoya" w:date="2019-01-24T13:00:00Z">
        <w:r w:rsidRPr="00FF050F" w:rsidDel="00406B20">
          <w:rPr>
            <w:rFonts w:ascii="Calibri" w:hAnsi="Calibri" w:cs="Calibri"/>
            <w:color w:val="000000"/>
          </w:rPr>
          <w:delText>Open PowerShell I</w:delText>
        </w:r>
        <w:r w:rsidRPr="00FF050F" w:rsidDel="007F3F71">
          <w:rPr>
            <w:rFonts w:ascii="Calibri" w:hAnsi="Calibri" w:cs="Calibri"/>
            <w:color w:val="000000"/>
          </w:rPr>
          <w:delText>C</w:delText>
        </w:r>
        <w:r w:rsidRPr="00FF050F" w:rsidDel="00406B20">
          <w:rPr>
            <w:rFonts w:ascii="Calibri" w:hAnsi="Calibri" w:cs="Calibri"/>
            <w:color w:val="000000"/>
          </w:rPr>
          <w:delText xml:space="preserve">E as admin </w:delText>
        </w:r>
      </w:del>
    </w:p>
    <w:p w14:paraId="6F3C6973" w14:textId="3A1B9029" w:rsidR="00152C94" w:rsidRDefault="00152C94" w:rsidP="00FF050F">
      <w:pPr>
        <w:pStyle w:val="NormalWeb"/>
        <w:numPr>
          <w:ilvl w:val="1"/>
          <w:numId w:val="5"/>
        </w:numPr>
        <w:spacing w:before="0" w:beforeAutospacing="0" w:after="0" w:afterAutospacing="0"/>
        <w:rPr>
          <w:ins w:id="67" w:author="Christian Montoya" w:date="2019-01-24T13:00:00Z"/>
          <w:rFonts w:ascii="Calibri" w:hAnsi="Calibri" w:cs="Calibri"/>
          <w:color w:val="000000"/>
          <w:sz w:val="22"/>
          <w:szCs w:val="22"/>
        </w:rPr>
      </w:pPr>
      <w:ins w:id="68" w:author="Christian Montoya" w:date="2019-01-24T13:00:00Z">
        <w:r>
          <w:rPr>
            <w:rFonts w:ascii="Calibri" w:hAnsi="Calibri" w:cs="Calibri"/>
            <w:color w:val="000000"/>
            <w:sz w:val="22"/>
            <w:szCs w:val="22"/>
          </w:rPr>
          <w:t xml:space="preserve">Open PowerShell ISE as </w:t>
        </w:r>
        <w:r w:rsidR="00406B20">
          <w:rPr>
            <w:rFonts w:ascii="Calibri" w:hAnsi="Calibri" w:cs="Calibri"/>
            <w:color w:val="000000"/>
            <w:sz w:val="22"/>
            <w:szCs w:val="22"/>
          </w:rPr>
          <w:t>an administrator</w:t>
        </w:r>
      </w:ins>
    </w:p>
    <w:p w14:paraId="55A27196" w14:textId="63EBFC56" w:rsidR="00FF050F" w:rsidRDefault="00FF050F" w:rsidP="00FF050F">
      <w:pPr>
        <w:pStyle w:val="NormalWeb"/>
        <w:numPr>
          <w:ilvl w:val="1"/>
          <w:numId w:val="5"/>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 xml:space="preserve">Open the edit pane and load the </w:t>
      </w:r>
      <w:r>
        <w:rPr>
          <w:rFonts w:ascii="Calibri" w:hAnsi="Calibri" w:cs="Calibri"/>
          <w:b/>
          <w:bCs/>
          <w:color w:val="000000"/>
          <w:sz w:val="22"/>
          <w:szCs w:val="22"/>
        </w:rPr>
        <w:t>Function-PSStoredCredentials.ps1</w:t>
      </w:r>
    </w:p>
    <w:p w14:paraId="2D5EF710" w14:textId="1C45DC6D" w:rsidR="00FF050F" w:rsidRDefault="00FF050F" w:rsidP="00FF050F">
      <w:pPr>
        <w:pStyle w:val="NormalWeb"/>
        <w:numPr>
          <w:ilvl w:val="1"/>
          <w:numId w:val="5"/>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Run </w:t>
      </w:r>
      <w:r>
        <w:rPr>
          <w:rFonts w:ascii="Calibri" w:hAnsi="Calibri" w:cs="Calibri"/>
          <w:b/>
          <w:bCs/>
          <w:color w:val="000000"/>
          <w:sz w:val="22"/>
          <w:szCs w:val="22"/>
        </w:rPr>
        <w:t xml:space="preserve">Set-Variable -Name </w:t>
      </w:r>
      <w:proofErr w:type="spellStart"/>
      <w:r>
        <w:rPr>
          <w:rFonts w:ascii="Calibri" w:hAnsi="Calibri" w:cs="Calibri"/>
          <w:b/>
          <w:bCs/>
          <w:color w:val="000000"/>
          <w:sz w:val="22"/>
          <w:szCs w:val="22"/>
        </w:rPr>
        <w:t>KeyPath</w:t>
      </w:r>
      <w:proofErr w:type="spellEnd"/>
      <w:r>
        <w:rPr>
          <w:rFonts w:ascii="Calibri" w:hAnsi="Calibri" w:cs="Calibri"/>
          <w:b/>
          <w:bCs/>
          <w:color w:val="000000"/>
          <w:sz w:val="22"/>
          <w:szCs w:val="22"/>
        </w:rPr>
        <w:t xml:space="preserve"> -Scope Global -Value &lt;FolderFromStep1&gt;</w:t>
      </w:r>
    </w:p>
    <w:p w14:paraId="2F38E958" w14:textId="7E37428D" w:rsidR="00FF050F" w:rsidRDefault="28C97FA4" w:rsidP="28C97FA4">
      <w:pPr>
        <w:pStyle w:val="NormalWeb"/>
        <w:spacing w:before="0" w:beforeAutospacing="0" w:after="0" w:afterAutospacing="0"/>
        <w:ind w:left="1440"/>
        <w:rPr>
          <w:rFonts w:ascii="Calibri" w:hAnsi="Calibri" w:cs="Calibri"/>
          <w:color w:val="000000" w:themeColor="text1"/>
          <w:sz w:val="22"/>
          <w:szCs w:val="22"/>
        </w:rPr>
      </w:pPr>
      <w:r w:rsidRPr="28C97FA4">
        <w:rPr>
          <w:rFonts w:ascii="Calibri" w:hAnsi="Calibri" w:cs="Calibri"/>
          <w:color w:val="000000" w:themeColor="text1"/>
          <w:sz w:val="22"/>
          <w:szCs w:val="22"/>
        </w:rPr>
        <w:t>For example,</w:t>
      </w:r>
      <w:r w:rsidRPr="28C97FA4">
        <w:rPr>
          <w:rFonts w:ascii="Calibri" w:hAnsi="Calibri" w:cs="Calibri"/>
          <w:b/>
          <w:bCs/>
          <w:color w:val="000000" w:themeColor="text1"/>
          <w:sz w:val="22"/>
          <w:szCs w:val="22"/>
        </w:rPr>
        <w:t xml:space="preserve"> Set-Variable -Name </w:t>
      </w:r>
      <w:proofErr w:type="spellStart"/>
      <w:r w:rsidRPr="28C97FA4">
        <w:rPr>
          <w:rFonts w:ascii="Calibri" w:hAnsi="Calibri" w:cs="Calibri"/>
          <w:b/>
          <w:bCs/>
          <w:color w:val="000000" w:themeColor="text1"/>
          <w:sz w:val="22"/>
          <w:szCs w:val="22"/>
        </w:rPr>
        <w:t>KeyPath</w:t>
      </w:r>
      <w:proofErr w:type="spellEnd"/>
      <w:r w:rsidRPr="28C97FA4">
        <w:rPr>
          <w:rFonts w:ascii="Calibri" w:hAnsi="Calibri" w:cs="Calibri"/>
          <w:b/>
          <w:bCs/>
          <w:color w:val="000000" w:themeColor="text1"/>
          <w:sz w:val="22"/>
          <w:szCs w:val="22"/>
        </w:rPr>
        <w:t xml:space="preserve"> -Scope Global -Value "</w:t>
      </w:r>
      <w:commentRangeStart w:id="69"/>
      <w:commentRangeStart w:id="70"/>
      <w:r w:rsidRPr="28C97FA4">
        <w:rPr>
          <w:rFonts w:ascii="Calibri" w:hAnsi="Calibri" w:cs="Calibri"/>
          <w:b/>
          <w:bCs/>
          <w:color w:val="000000" w:themeColor="text1"/>
          <w:sz w:val="22"/>
          <w:szCs w:val="22"/>
        </w:rPr>
        <w:t>c:\</w:t>
      </w:r>
      <w:ins w:id="71" w:author="Stefan Georgiev" w:date="2019-02-05T15:15:00Z">
        <w:r w:rsidR="003C5426" w:rsidRPr="003C5426">
          <w:rPr>
            <w:rFonts w:ascii="Calibri" w:hAnsi="Calibri" w:cs="Calibri"/>
            <w:b/>
            <w:bCs/>
            <w:color w:val="000000" w:themeColor="text1"/>
            <w:sz w:val="22"/>
            <w:szCs w:val="22"/>
          </w:rPr>
          <w:t>scaling-HostPool1</w:t>
        </w:r>
      </w:ins>
      <w:del w:id="72" w:author="Stefan Georgiev" w:date="2019-02-05T15:15:00Z">
        <w:r w:rsidRPr="28C97FA4" w:rsidDel="003C5426">
          <w:rPr>
            <w:rFonts w:ascii="Calibri" w:hAnsi="Calibri" w:cs="Calibri"/>
            <w:b/>
            <w:bCs/>
            <w:color w:val="000000" w:themeColor="text1"/>
            <w:sz w:val="22"/>
            <w:szCs w:val="22"/>
          </w:rPr>
          <w:delText>scaling</w:delText>
        </w:r>
      </w:del>
      <w:r w:rsidRPr="28C97FA4">
        <w:rPr>
          <w:rFonts w:ascii="Calibri" w:hAnsi="Calibri" w:cs="Calibri"/>
          <w:b/>
          <w:bCs/>
          <w:color w:val="000000" w:themeColor="text1"/>
          <w:sz w:val="22"/>
          <w:szCs w:val="22"/>
        </w:rPr>
        <w:t>"</w:t>
      </w:r>
      <w:commentRangeEnd w:id="69"/>
      <w:r w:rsidR="00FF050F">
        <w:commentReference w:id="69"/>
      </w:r>
      <w:commentRangeEnd w:id="70"/>
      <w:r w:rsidR="003C5426">
        <w:rPr>
          <w:rStyle w:val="CommentReference"/>
          <w:rFonts w:asciiTheme="minorHAnsi" w:eastAsiaTheme="minorEastAsia" w:hAnsiTheme="minorHAnsi" w:cstheme="minorBidi"/>
          <w:lang w:eastAsia="zh-CN"/>
        </w:rPr>
        <w:commentReference w:id="70"/>
      </w:r>
    </w:p>
    <w:p w14:paraId="37E53A06" w14:textId="288AF840" w:rsidR="00FF050F" w:rsidRDefault="00FF050F" w:rsidP="00FF050F">
      <w:pPr>
        <w:pStyle w:val="NormalWeb"/>
        <w:numPr>
          <w:ilvl w:val="1"/>
          <w:numId w:val="5"/>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Run </w:t>
      </w:r>
      <w:r>
        <w:rPr>
          <w:rFonts w:ascii="Calibri" w:hAnsi="Calibri" w:cs="Calibri"/>
          <w:b/>
          <w:bCs/>
          <w:color w:val="000000"/>
          <w:sz w:val="22"/>
          <w:szCs w:val="22"/>
        </w:rPr>
        <w:t>New-</w:t>
      </w:r>
      <w:proofErr w:type="spellStart"/>
      <w:r>
        <w:rPr>
          <w:rFonts w:ascii="Calibri" w:hAnsi="Calibri" w:cs="Calibri"/>
          <w:b/>
          <w:bCs/>
          <w:color w:val="000000"/>
          <w:sz w:val="22"/>
          <w:szCs w:val="22"/>
        </w:rPr>
        <w:t>StoredCredential</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KeyPath</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KeyPath</w:t>
      </w:r>
      <w:proofErr w:type="spellEnd"/>
      <w:r>
        <w:rPr>
          <w:rFonts w:ascii="Calibri" w:hAnsi="Calibri" w:cs="Calibri"/>
          <w:b/>
          <w:bCs/>
          <w:color w:val="000000"/>
          <w:sz w:val="22"/>
          <w:szCs w:val="22"/>
        </w:rPr>
        <w:t xml:space="preserve"> </w:t>
      </w:r>
      <w:r>
        <w:rPr>
          <w:rFonts w:ascii="Calibri" w:hAnsi="Calibri" w:cs="Calibri"/>
          <w:color w:val="000000"/>
          <w:sz w:val="22"/>
          <w:szCs w:val="22"/>
        </w:rPr>
        <w:t xml:space="preserve">this will ask you to enter credentials for WVD that have permissions to query the host pool (the host pool is specified in the </w:t>
      </w:r>
      <w:r>
        <w:rPr>
          <w:rFonts w:ascii="Calibri" w:hAnsi="Calibri" w:cs="Calibri"/>
          <w:b/>
          <w:bCs/>
          <w:color w:val="000000"/>
          <w:sz w:val="22"/>
          <w:szCs w:val="22"/>
        </w:rPr>
        <w:t xml:space="preserve">config.xml). </w:t>
      </w:r>
    </w:p>
    <w:p w14:paraId="6FEFCBCC" w14:textId="6CF0E46B" w:rsidR="00FF050F" w:rsidRDefault="00FF050F" w:rsidP="00FF050F">
      <w:pPr>
        <w:pStyle w:val="NormalWeb"/>
        <w:spacing w:before="0" w:beforeAutospacing="0" w:after="0" w:afterAutospacing="0"/>
        <w:ind w:left="1440"/>
        <w:rPr>
          <w:rFonts w:ascii="Calibri" w:hAnsi="Calibri" w:cs="Calibri"/>
          <w:color w:val="000000"/>
          <w:sz w:val="22"/>
          <w:szCs w:val="22"/>
        </w:rPr>
      </w:pPr>
      <w:r>
        <w:rPr>
          <w:rFonts w:ascii="Calibri" w:hAnsi="Calibri" w:cs="Calibri"/>
          <w:b/>
          <w:bCs/>
          <w:color w:val="000000"/>
          <w:sz w:val="22"/>
          <w:szCs w:val="22"/>
        </w:rPr>
        <w:t>Note</w:t>
      </w:r>
      <w:r>
        <w:rPr>
          <w:rFonts w:ascii="Calibri" w:hAnsi="Calibri" w:cs="Calibri"/>
          <w:color w:val="000000"/>
          <w:sz w:val="22"/>
          <w:szCs w:val="22"/>
        </w:rPr>
        <w:t>:  if using different service principals or standard account run the above command once for each account in order to create local stored credentials.</w:t>
      </w:r>
    </w:p>
    <w:p w14:paraId="26541CBE" w14:textId="3736B767" w:rsidR="00FF050F" w:rsidRDefault="00FF050F" w:rsidP="00FF050F">
      <w:pPr>
        <w:pStyle w:val="NormalWeb"/>
        <w:numPr>
          <w:ilvl w:val="1"/>
          <w:numId w:val="5"/>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Run </w:t>
      </w:r>
      <w:r>
        <w:rPr>
          <w:rFonts w:ascii="Calibri" w:hAnsi="Calibri" w:cs="Calibri"/>
          <w:b/>
          <w:bCs/>
          <w:color w:val="000000"/>
          <w:sz w:val="22"/>
          <w:szCs w:val="22"/>
        </w:rPr>
        <w:t>Get-</w:t>
      </w:r>
      <w:proofErr w:type="spellStart"/>
      <w:r>
        <w:rPr>
          <w:rFonts w:ascii="Calibri" w:hAnsi="Calibri" w:cs="Calibri"/>
          <w:b/>
          <w:bCs/>
          <w:color w:val="000000"/>
          <w:sz w:val="22"/>
          <w:szCs w:val="22"/>
        </w:rPr>
        <w:t>StoredCredential</w:t>
      </w:r>
      <w:proofErr w:type="spellEnd"/>
      <w:del w:id="73" w:author="Stefan Georgiev [2]" w:date="2019-04-11T15:40:00Z">
        <w:r w:rsidDel="000822BB">
          <w:rPr>
            <w:rFonts w:ascii="Calibri" w:hAnsi="Calibri" w:cs="Calibri"/>
            <w:b/>
            <w:bCs/>
            <w:color w:val="000000"/>
            <w:sz w:val="22"/>
            <w:szCs w:val="22"/>
          </w:rPr>
          <w:delText>s</w:delText>
        </w:r>
      </w:del>
      <w:r>
        <w:rPr>
          <w:rFonts w:ascii="Calibri" w:hAnsi="Calibri" w:cs="Calibri"/>
          <w:b/>
          <w:bCs/>
          <w:color w:val="000000"/>
          <w:sz w:val="22"/>
          <w:szCs w:val="22"/>
        </w:rPr>
        <w:t xml:space="preserve"> -List </w:t>
      </w:r>
      <w:r>
        <w:rPr>
          <w:rFonts w:ascii="Calibri" w:hAnsi="Calibri" w:cs="Calibri"/>
          <w:color w:val="000000"/>
          <w:sz w:val="22"/>
          <w:szCs w:val="22"/>
        </w:rPr>
        <w:t xml:space="preserve">to confirm credentials were created successfully </w:t>
      </w:r>
    </w:p>
    <w:p w14:paraId="078DC218" w14:textId="77777777" w:rsidR="00FF050F" w:rsidRDefault="00FF050F" w:rsidP="00FF050F">
      <w:pPr>
        <w:pStyle w:val="ListParagraph"/>
      </w:pPr>
    </w:p>
    <w:p w14:paraId="5CAA3E15" w14:textId="2F44D02F" w:rsidR="009200CC" w:rsidRDefault="000B4CE9" w:rsidP="001A7C36">
      <w:pPr>
        <w:pStyle w:val="ListParagraph"/>
        <w:numPr>
          <w:ilvl w:val="0"/>
          <w:numId w:val="3"/>
        </w:numPr>
      </w:pPr>
      <w:r>
        <w:rPr>
          <w:rFonts w:ascii="Calibri" w:hAnsi="Calibri" w:cs="Calibri"/>
          <w:color w:val="000000"/>
        </w:rPr>
        <w:t>Update the scaling script settings in</w:t>
      </w:r>
      <w:r w:rsidRPr="000B4CE9">
        <w:rPr>
          <w:rFonts w:ascii="Calibri" w:hAnsi="Calibri" w:cs="Calibri"/>
          <w:color w:val="000000"/>
        </w:rPr>
        <w:t xml:space="preserve"> </w:t>
      </w:r>
      <w:r w:rsidRPr="000B4CE9">
        <w:rPr>
          <w:rFonts w:ascii="Calibri" w:hAnsi="Calibri" w:cs="Calibri"/>
          <w:b/>
          <w:bCs/>
          <w:color w:val="000000"/>
        </w:rPr>
        <w:t>config.xml</w:t>
      </w:r>
      <w:r w:rsidRPr="000B4CE9">
        <w:rPr>
          <w:rFonts w:ascii="Calibri" w:hAnsi="Calibri" w:cs="Calibri"/>
          <w:color w:val="000000"/>
        </w:rPr>
        <w:t xml:space="preserve"> </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Change w:id="74" w:author="Viswanadham kudapu" w:date="2020-01-13T23:38:00Z">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PrChange>
      </w:tblPr>
      <w:tblGrid>
        <w:gridCol w:w="3151"/>
        <w:gridCol w:w="5169"/>
        <w:tblGridChange w:id="75">
          <w:tblGrid>
            <w:gridCol w:w="3151"/>
            <w:gridCol w:w="5169"/>
          </w:tblGrid>
        </w:tblGridChange>
      </w:tblGrid>
      <w:tr w:rsidR="000B4CE9" w14:paraId="1649B82B" w14:textId="77777777" w:rsidTr="001656F4">
        <w:tc>
          <w:tcPr>
            <w:tcW w:w="31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76" w:author="Viswanadham kudapu" w:date="2020-01-13T23:38:00Z">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44224CD3"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b/>
                <w:bCs/>
                <w:sz w:val="22"/>
                <w:szCs w:val="22"/>
              </w:rPr>
              <w:t>Field</w:t>
            </w:r>
          </w:p>
        </w:tc>
        <w:tc>
          <w:tcPr>
            <w:tcW w:w="51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77" w:author="Viswanadham kudapu" w:date="2020-01-13T23:38:00Z">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72EA0188"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b/>
                <w:bCs/>
                <w:sz w:val="22"/>
                <w:szCs w:val="22"/>
              </w:rPr>
              <w:t>Description</w:t>
            </w:r>
          </w:p>
        </w:tc>
      </w:tr>
      <w:tr w:rsidR="000B4CE9" w14:paraId="1FBF4D1A" w14:textId="77777777" w:rsidTr="001656F4">
        <w:tc>
          <w:tcPr>
            <w:tcW w:w="31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78" w:author="Viswanadham kudapu" w:date="2020-01-13T23:38:00Z">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252B038B"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AADTenantId</w:t>
            </w:r>
            <w:proofErr w:type="spellEnd"/>
          </w:p>
        </w:tc>
        <w:tc>
          <w:tcPr>
            <w:tcW w:w="51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79" w:author="Viswanadham kudapu" w:date="2020-01-13T23:38:00Z">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7E33AEA1" w14:textId="52DA15F4"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Azure </w:t>
            </w:r>
            <w:ins w:id="80" w:author="Clark Nicholson" w:date="2019-01-24T14:38:00Z">
              <w:r w:rsidR="0059508E">
                <w:rPr>
                  <w:rFonts w:ascii="Calibri" w:hAnsi="Calibri" w:cs="Calibri"/>
                  <w:sz w:val="22"/>
                  <w:szCs w:val="22"/>
                </w:rPr>
                <w:t xml:space="preserve">AD </w:t>
              </w:r>
            </w:ins>
            <w:r>
              <w:rPr>
                <w:rFonts w:ascii="Calibri" w:hAnsi="Calibri" w:cs="Calibri"/>
                <w:sz w:val="22"/>
                <w:szCs w:val="22"/>
              </w:rPr>
              <w:t xml:space="preserve">Tenant Id that </w:t>
            </w:r>
            <w:ins w:id="81" w:author="Stefan Georgiev" w:date="2019-02-05T15:16:00Z">
              <w:r w:rsidR="003C5426">
                <w:rPr>
                  <w:rFonts w:ascii="Calibri" w:hAnsi="Calibri" w:cs="Calibri"/>
                  <w:sz w:val="22"/>
                  <w:szCs w:val="22"/>
                </w:rPr>
                <w:t>ass</w:t>
              </w:r>
              <w:r w:rsidR="002D5712">
                <w:rPr>
                  <w:rFonts w:ascii="Calibri" w:hAnsi="Calibri" w:cs="Calibri"/>
                  <w:sz w:val="22"/>
                  <w:szCs w:val="22"/>
                </w:rPr>
                <w:t>ociates</w:t>
              </w:r>
            </w:ins>
            <w:commentRangeStart w:id="82"/>
            <w:commentRangeStart w:id="83"/>
            <w:del w:id="84" w:author="Stefan Georgiev" w:date="2019-02-05T15:16:00Z">
              <w:r w:rsidDel="003C5426">
                <w:rPr>
                  <w:rFonts w:ascii="Calibri" w:hAnsi="Calibri" w:cs="Calibri"/>
                  <w:sz w:val="22"/>
                  <w:szCs w:val="22"/>
                </w:rPr>
                <w:delText>owns</w:delText>
              </w:r>
            </w:del>
            <w:r>
              <w:rPr>
                <w:rFonts w:ascii="Calibri" w:hAnsi="Calibri" w:cs="Calibri"/>
                <w:sz w:val="22"/>
                <w:szCs w:val="22"/>
              </w:rPr>
              <w:t xml:space="preserve"> </w:t>
            </w:r>
            <w:commentRangeEnd w:id="82"/>
            <w:r w:rsidR="00312EB8">
              <w:rPr>
                <w:rStyle w:val="CommentReference"/>
                <w:rFonts w:asciiTheme="minorHAnsi" w:eastAsiaTheme="minorEastAsia" w:hAnsiTheme="minorHAnsi" w:cstheme="minorBidi"/>
                <w:lang w:eastAsia="zh-CN"/>
              </w:rPr>
              <w:commentReference w:id="82"/>
            </w:r>
            <w:commentRangeEnd w:id="83"/>
            <w:r w:rsidR="003C5426">
              <w:rPr>
                <w:rStyle w:val="CommentReference"/>
                <w:rFonts w:asciiTheme="minorHAnsi" w:eastAsiaTheme="minorEastAsia" w:hAnsiTheme="minorHAnsi" w:cstheme="minorBidi"/>
                <w:lang w:eastAsia="zh-CN"/>
              </w:rPr>
              <w:commentReference w:id="83"/>
            </w:r>
            <w:r>
              <w:rPr>
                <w:rFonts w:ascii="Calibri" w:hAnsi="Calibri" w:cs="Calibri"/>
                <w:sz w:val="22"/>
                <w:szCs w:val="22"/>
              </w:rPr>
              <w:t xml:space="preserve">the </w:t>
            </w:r>
            <w:del w:id="85" w:author="Stefan Georgiev" w:date="2019-02-05T15:16:00Z">
              <w:r w:rsidDel="003C5426">
                <w:rPr>
                  <w:rFonts w:ascii="Calibri" w:hAnsi="Calibri" w:cs="Calibri"/>
                  <w:sz w:val="22"/>
                  <w:szCs w:val="22"/>
                </w:rPr>
                <w:delText xml:space="preserve"> </w:delText>
              </w:r>
            </w:del>
            <w:r>
              <w:rPr>
                <w:rFonts w:ascii="Calibri" w:hAnsi="Calibri" w:cs="Calibri"/>
                <w:sz w:val="22"/>
                <w:szCs w:val="22"/>
              </w:rPr>
              <w:t>subscription where the session host VMs are running.</w:t>
            </w:r>
          </w:p>
        </w:tc>
      </w:tr>
      <w:tr w:rsidR="000B4CE9" w:rsidDel="001656F4" w14:paraId="78A584FE" w14:textId="0CFD8060" w:rsidTr="001656F4">
        <w:trPr>
          <w:del w:id="86" w:author="Viswanadham kudapu" w:date="2020-01-13T23:38:00Z"/>
        </w:trPr>
        <w:tc>
          <w:tcPr>
            <w:tcW w:w="31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87" w:author="Viswanadham kudapu" w:date="2020-01-13T23:38:00Z">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08FDA69B" w14:textId="44F1FC2B" w:rsidR="000B4CE9" w:rsidDel="001656F4" w:rsidRDefault="000B4CE9">
            <w:pPr>
              <w:pStyle w:val="NormalWeb"/>
              <w:spacing w:before="0" w:beforeAutospacing="0" w:after="0" w:afterAutospacing="0"/>
              <w:rPr>
                <w:del w:id="88" w:author="Viswanadham kudapu" w:date="2020-01-13T23:38:00Z"/>
                <w:rFonts w:ascii="Calibri" w:hAnsi="Calibri" w:cs="Calibri"/>
                <w:sz w:val="22"/>
                <w:szCs w:val="22"/>
              </w:rPr>
            </w:pPr>
            <w:del w:id="89" w:author="Viswanadham kudapu" w:date="2020-01-13T23:38:00Z">
              <w:r w:rsidDel="001656F4">
                <w:rPr>
                  <w:rFonts w:ascii="Calibri" w:hAnsi="Calibri" w:cs="Calibri"/>
                  <w:sz w:val="22"/>
                  <w:szCs w:val="22"/>
                </w:rPr>
                <w:delText>AADApplicationId</w:delText>
              </w:r>
            </w:del>
          </w:p>
        </w:tc>
        <w:tc>
          <w:tcPr>
            <w:tcW w:w="51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90" w:author="Viswanadham kudapu" w:date="2020-01-13T23:38:00Z">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05ED38B7" w14:textId="1D2AC613" w:rsidR="000B4CE9" w:rsidDel="001656F4" w:rsidRDefault="000B4CE9">
            <w:pPr>
              <w:pStyle w:val="NormalWeb"/>
              <w:spacing w:before="0" w:beforeAutospacing="0" w:after="0" w:afterAutospacing="0"/>
              <w:rPr>
                <w:del w:id="91" w:author="Viswanadham kudapu" w:date="2020-01-13T23:38:00Z"/>
                <w:rFonts w:ascii="Calibri" w:hAnsi="Calibri" w:cs="Calibri"/>
                <w:sz w:val="22"/>
                <w:szCs w:val="22"/>
              </w:rPr>
            </w:pPr>
            <w:del w:id="92" w:author="Viswanadham kudapu" w:date="2020-01-13T23:38:00Z">
              <w:r w:rsidDel="001656F4">
                <w:rPr>
                  <w:rFonts w:ascii="Calibri" w:hAnsi="Calibri" w:cs="Calibri"/>
                  <w:sz w:val="22"/>
                  <w:szCs w:val="22"/>
                </w:rPr>
                <w:delText xml:space="preserve">Service principal application id </w:delText>
              </w:r>
            </w:del>
          </w:p>
        </w:tc>
      </w:tr>
      <w:tr w:rsidR="000B4CE9" w:rsidDel="001656F4" w14:paraId="0FED7EAC" w14:textId="58860794" w:rsidTr="001656F4">
        <w:trPr>
          <w:del w:id="93" w:author="Viswanadham kudapu" w:date="2020-01-13T23:39:00Z"/>
        </w:trPr>
        <w:tc>
          <w:tcPr>
            <w:tcW w:w="31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94" w:author="Viswanadham kudapu" w:date="2020-01-13T23:38:00Z">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00EBED2D" w14:textId="108877CB" w:rsidR="000B4CE9" w:rsidDel="001656F4" w:rsidRDefault="000B4CE9">
            <w:pPr>
              <w:pStyle w:val="NormalWeb"/>
              <w:spacing w:before="0" w:beforeAutospacing="0" w:after="0" w:afterAutospacing="0"/>
              <w:rPr>
                <w:del w:id="95" w:author="Viswanadham kudapu" w:date="2020-01-13T23:39:00Z"/>
                <w:rFonts w:ascii="Calibri" w:hAnsi="Calibri" w:cs="Calibri"/>
                <w:sz w:val="22"/>
                <w:szCs w:val="22"/>
              </w:rPr>
            </w:pPr>
            <w:bookmarkStart w:id="96" w:name="_GoBack"/>
            <w:bookmarkEnd w:id="96"/>
            <w:del w:id="97" w:author="Viswanadham kudapu" w:date="2020-01-13T23:39:00Z">
              <w:r w:rsidDel="001656F4">
                <w:rPr>
                  <w:rFonts w:ascii="Calibri" w:hAnsi="Calibri" w:cs="Calibri"/>
                  <w:sz w:val="22"/>
                  <w:szCs w:val="22"/>
                </w:rPr>
                <w:delText>AADServicePrincipalSecret</w:delText>
              </w:r>
            </w:del>
          </w:p>
        </w:tc>
        <w:tc>
          <w:tcPr>
            <w:tcW w:w="51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98" w:author="Viswanadham kudapu" w:date="2020-01-13T23:38:00Z">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75F69636" w14:textId="3E302847" w:rsidR="000B4CE9" w:rsidDel="001656F4" w:rsidRDefault="000B4CE9">
            <w:pPr>
              <w:pStyle w:val="NormalWeb"/>
              <w:spacing w:before="0" w:beforeAutospacing="0" w:after="0" w:afterAutospacing="0"/>
              <w:rPr>
                <w:del w:id="99" w:author="Viswanadham kudapu" w:date="2020-01-13T23:39:00Z"/>
                <w:rFonts w:ascii="Calibri" w:hAnsi="Calibri" w:cs="Calibri"/>
                <w:sz w:val="22"/>
                <w:szCs w:val="22"/>
              </w:rPr>
            </w:pPr>
            <w:del w:id="100" w:author="Viswanadham kudapu" w:date="2020-01-13T23:39:00Z">
              <w:r w:rsidDel="001656F4">
                <w:rPr>
                  <w:rFonts w:ascii="Calibri" w:hAnsi="Calibri" w:cs="Calibri"/>
                  <w:sz w:val="22"/>
                  <w:szCs w:val="22"/>
                </w:rPr>
                <w:delText xml:space="preserve">This can be entered during the testing phase but is to be kept empty once credentials are created with </w:delText>
              </w:r>
              <w:r w:rsidDel="001656F4">
                <w:rPr>
                  <w:rFonts w:ascii="Calibri" w:hAnsi="Calibri" w:cs="Calibri"/>
                  <w:b/>
                  <w:bCs/>
                  <w:sz w:val="22"/>
                  <w:szCs w:val="22"/>
                </w:rPr>
                <w:delText>Functions-PSStoredCredentials.ps1</w:delText>
              </w:r>
            </w:del>
          </w:p>
        </w:tc>
      </w:tr>
      <w:tr w:rsidR="000B4CE9" w14:paraId="72321D35" w14:textId="77777777" w:rsidTr="001656F4">
        <w:tc>
          <w:tcPr>
            <w:tcW w:w="31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01" w:author="Viswanadham kudapu" w:date="2020-01-13T23:38:00Z">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25213E77" w14:textId="5FF04B9A"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currentAzureSubscription</w:t>
            </w:r>
            <w:ins w:id="102" w:author="Stefan Georgiev [2]" w:date="2019-02-26T07:45:00Z">
              <w:r w:rsidR="000F2842">
                <w:rPr>
                  <w:rFonts w:ascii="Calibri" w:hAnsi="Calibri" w:cs="Calibri"/>
                  <w:sz w:val="22"/>
                  <w:szCs w:val="22"/>
                </w:rPr>
                <w:t>Id</w:t>
              </w:r>
            </w:ins>
            <w:proofErr w:type="spellEnd"/>
            <w:del w:id="103" w:author="Stefan Georgiev [2]" w:date="2019-02-26T07:45:00Z">
              <w:r w:rsidDel="000F2842">
                <w:rPr>
                  <w:rFonts w:ascii="Calibri" w:hAnsi="Calibri" w:cs="Calibri"/>
                  <w:sz w:val="22"/>
                  <w:szCs w:val="22"/>
                </w:rPr>
                <w:delText>Name</w:delText>
              </w:r>
            </w:del>
          </w:p>
        </w:tc>
        <w:tc>
          <w:tcPr>
            <w:tcW w:w="51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04" w:author="Viswanadham kudapu" w:date="2020-01-13T23:38:00Z">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076614A1" w14:textId="2E6C5551" w:rsidR="000B4CE9" w:rsidRDefault="000F2842">
            <w:pPr>
              <w:pStyle w:val="NormalWeb"/>
              <w:spacing w:before="0" w:beforeAutospacing="0" w:after="0" w:afterAutospacing="0"/>
              <w:rPr>
                <w:rFonts w:ascii="Calibri" w:hAnsi="Calibri" w:cs="Calibri"/>
                <w:sz w:val="22"/>
                <w:szCs w:val="22"/>
              </w:rPr>
            </w:pPr>
            <w:ins w:id="105" w:author="Stefan Georgiev [2]" w:date="2019-02-26T07:45:00Z">
              <w:r>
                <w:rPr>
                  <w:rFonts w:ascii="Calibri" w:hAnsi="Calibri" w:cs="Calibri"/>
                  <w:sz w:val="22"/>
                  <w:szCs w:val="22"/>
                </w:rPr>
                <w:t>I</w:t>
              </w:r>
            </w:ins>
            <w:del w:id="106" w:author="Stefan Georgiev [2]" w:date="2019-02-26T07:45:00Z">
              <w:r w:rsidR="000B4CE9" w:rsidDel="000F2842">
                <w:rPr>
                  <w:rFonts w:ascii="Calibri" w:hAnsi="Calibri" w:cs="Calibri"/>
                  <w:sz w:val="22"/>
                  <w:szCs w:val="22"/>
                </w:rPr>
                <w:delText xml:space="preserve">The name </w:delText>
              </w:r>
            </w:del>
            <w:ins w:id="107" w:author="Stefan Georgiev [2]" w:date="2019-02-26T07:45:00Z">
              <w:r>
                <w:rPr>
                  <w:rFonts w:ascii="Calibri" w:hAnsi="Calibri" w:cs="Calibri"/>
                  <w:sz w:val="22"/>
                  <w:szCs w:val="22"/>
                </w:rPr>
                <w:t xml:space="preserve">d </w:t>
              </w:r>
            </w:ins>
            <w:r w:rsidR="000B4CE9">
              <w:rPr>
                <w:rFonts w:ascii="Calibri" w:hAnsi="Calibri" w:cs="Calibri"/>
                <w:sz w:val="22"/>
                <w:szCs w:val="22"/>
              </w:rPr>
              <w:t>of the Azure subscription where the session host VMs are running</w:t>
            </w:r>
          </w:p>
        </w:tc>
      </w:tr>
      <w:tr w:rsidR="000B4CE9" w14:paraId="6F53999E" w14:textId="77777777" w:rsidTr="001656F4">
        <w:tc>
          <w:tcPr>
            <w:tcW w:w="31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08" w:author="Viswanadham kudapu" w:date="2020-01-13T23:38:00Z">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0797675A"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tenantName</w:t>
            </w:r>
            <w:proofErr w:type="spellEnd"/>
          </w:p>
        </w:tc>
        <w:tc>
          <w:tcPr>
            <w:tcW w:w="51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09" w:author="Viswanadham kudapu" w:date="2020-01-13T23:38:00Z">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5664AD27"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Windows Virtual Desktop tenant name</w:t>
            </w:r>
          </w:p>
        </w:tc>
      </w:tr>
      <w:tr w:rsidR="000B4CE9" w14:paraId="75327A1F" w14:textId="77777777" w:rsidTr="001656F4">
        <w:tc>
          <w:tcPr>
            <w:tcW w:w="31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10" w:author="Viswanadham kudapu" w:date="2020-01-13T23:38:00Z">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7539242D"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hostPoolName</w:t>
            </w:r>
            <w:proofErr w:type="spellEnd"/>
          </w:p>
        </w:tc>
        <w:tc>
          <w:tcPr>
            <w:tcW w:w="51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11" w:author="Viswanadham kudapu" w:date="2020-01-13T23:38:00Z">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2C2DD433"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Windows Virtual Desktop host pool name</w:t>
            </w:r>
          </w:p>
        </w:tc>
      </w:tr>
      <w:tr w:rsidR="000B4CE9" w14:paraId="06B2C123" w14:textId="77777777" w:rsidTr="001656F4">
        <w:tc>
          <w:tcPr>
            <w:tcW w:w="31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12" w:author="Viswanadham kudapu" w:date="2020-01-13T23:38:00Z">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2C83F00C"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RDBroker</w:t>
            </w:r>
            <w:proofErr w:type="spellEnd"/>
            <w:r>
              <w:rPr>
                <w:rFonts w:ascii="Calibri" w:hAnsi="Calibri" w:cs="Calibri"/>
                <w:sz w:val="22"/>
                <w:szCs w:val="22"/>
              </w:rPr>
              <w:t xml:space="preserve"> </w:t>
            </w:r>
          </w:p>
        </w:tc>
        <w:tc>
          <w:tcPr>
            <w:tcW w:w="51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13" w:author="Viswanadham kudapu" w:date="2020-01-13T23:38:00Z">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5C9CCEB4"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URL to the WVD service, default value </w:t>
            </w:r>
            <w:r w:rsidR="00103AC2">
              <w:fldChar w:fldCharType="begin"/>
            </w:r>
            <w:r w:rsidR="00103AC2">
              <w:instrText xml:space="preserve"> HYPERLINK "https://rdbroker.wvd.microsoft.com" </w:instrText>
            </w:r>
            <w:r w:rsidR="00103AC2">
              <w:fldChar w:fldCharType="separate"/>
            </w:r>
            <w:r>
              <w:rPr>
                <w:rStyle w:val="Hyperlink"/>
                <w:rFonts w:ascii="Calibri" w:eastAsiaTheme="majorEastAsia" w:hAnsi="Calibri" w:cs="Calibri"/>
                <w:sz w:val="22"/>
                <w:szCs w:val="22"/>
              </w:rPr>
              <w:t>https://rdbroker.wvd.microsoft.com</w:t>
            </w:r>
            <w:r w:rsidR="00103AC2">
              <w:rPr>
                <w:rStyle w:val="Hyperlink"/>
                <w:rFonts w:ascii="Calibri" w:eastAsiaTheme="majorEastAsia" w:hAnsi="Calibri" w:cs="Calibri"/>
                <w:sz w:val="22"/>
                <w:szCs w:val="22"/>
              </w:rPr>
              <w:fldChar w:fldCharType="end"/>
            </w:r>
          </w:p>
        </w:tc>
      </w:tr>
      <w:tr w:rsidR="000B4CE9" w14:paraId="6799926F" w14:textId="77777777" w:rsidTr="001656F4">
        <w:tc>
          <w:tcPr>
            <w:tcW w:w="31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14" w:author="Viswanadham kudapu" w:date="2020-01-13T23:38:00Z">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12A804DB"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Username</w:t>
            </w:r>
          </w:p>
        </w:tc>
        <w:tc>
          <w:tcPr>
            <w:tcW w:w="51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15" w:author="Viswanadham kudapu" w:date="2020-01-13T23:38:00Z">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52CEEE52" w14:textId="727CB19C"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Service principal application id (it is possible to have the same service princip</w:t>
            </w:r>
            <w:ins w:id="116" w:author="Clark Nicholson" w:date="2019-01-24T15:51:00Z">
              <w:r w:rsidR="00A465F9">
                <w:rPr>
                  <w:rFonts w:ascii="Calibri" w:hAnsi="Calibri" w:cs="Calibri"/>
                  <w:sz w:val="22"/>
                  <w:szCs w:val="22"/>
                </w:rPr>
                <w:t>al</w:t>
              </w:r>
            </w:ins>
            <w:del w:id="117" w:author="Clark Nicholson" w:date="2019-01-24T15:51:00Z">
              <w:r w:rsidDel="00A465F9">
                <w:rPr>
                  <w:rFonts w:ascii="Calibri" w:hAnsi="Calibri" w:cs="Calibri"/>
                  <w:sz w:val="22"/>
                  <w:szCs w:val="22"/>
                </w:rPr>
                <w:delText>la</w:delText>
              </w:r>
            </w:del>
            <w:r>
              <w:rPr>
                <w:rFonts w:ascii="Calibri" w:hAnsi="Calibri" w:cs="Calibri"/>
                <w:sz w:val="22"/>
                <w:szCs w:val="22"/>
              </w:rPr>
              <w:t xml:space="preserve"> as in </w:t>
            </w:r>
            <w:proofErr w:type="spellStart"/>
            <w:r>
              <w:rPr>
                <w:rFonts w:ascii="Calibri" w:hAnsi="Calibri" w:cs="Calibri"/>
                <w:sz w:val="22"/>
                <w:szCs w:val="22"/>
              </w:rPr>
              <w:t>AADApplicationId</w:t>
            </w:r>
            <w:proofErr w:type="spellEnd"/>
            <w:r>
              <w:rPr>
                <w:rFonts w:ascii="Calibri" w:hAnsi="Calibri" w:cs="Calibri"/>
                <w:sz w:val="22"/>
                <w:szCs w:val="22"/>
              </w:rPr>
              <w:t>) or standard user that does not have MFA</w:t>
            </w:r>
          </w:p>
        </w:tc>
      </w:tr>
      <w:tr w:rsidR="000B4CE9" w14:paraId="4B47F047" w14:textId="77777777" w:rsidTr="001656F4">
        <w:tc>
          <w:tcPr>
            <w:tcW w:w="31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18" w:author="Viswanadham kudapu" w:date="2020-01-13T23:38:00Z">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09939394"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isServicePrincipal</w:t>
            </w:r>
            <w:proofErr w:type="spellEnd"/>
          </w:p>
        </w:tc>
        <w:tc>
          <w:tcPr>
            <w:tcW w:w="51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19" w:author="Viswanadham kudapu" w:date="2020-01-13T23:38:00Z">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7D9153C7"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Accepted value True/False, indicates if the second set of credentials being used is a service principal or a standard account.</w:t>
            </w:r>
          </w:p>
        </w:tc>
      </w:tr>
      <w:tr w:rsidR="000B4CE9" w14:paraId="0B82CA25" w14:textId="77777777" w:rsidTr="001656F4">
        <w:tc>
          <w:tcPr>
            <w:tcW w:w="31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20" w:author="Viswanadham kudapu" w:date="2020-01-13T23:38:00Z">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21D9BEB8"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BeginPeakTime</w:t>
            </w:r>
            <w:proofErr w:type="spellEnd"/>
          </w:p>
        </w:tc>
        <w:tc>
          <w:tcPr>
            <w:tcW w:w="51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21" w:author="Viswanadham kudapu" w:date="2020-01-13T23:38:00Z">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3976540A"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Begin of the peak usage time</w:t>
            </w:r>
          </w:p>
        </w:tc>
      </w:tr>
      <w:tr w:rsidR="000B4CE9" w14:paraId="309442A7" w14:textId="77777777" w:rsidTr="001656F4">
        <w:tc>
          <w:tcPr>
            <w:tcW w:w="31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22" w:author="Viswanadham kudapu" w:date="2020-01-13T23:38:00Z">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33919DFF"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EndPeakTime</w:t>
            </w:r>
            <w:proofErr w:type="spellEnd"/>
          </w:p>
        </w:tc>
        <w:tc>
          <w:tcPr>
            <w:tcW w:w="51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23" w:author="Viswanadham kudapu" w:date="2020-01-13T23:38:00Z">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74670E15"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End of the peak usage time</w:t>
            </w:r>
          </w:p>
        </w:tc>
      </w:tr>
      <w:tr w:rsidR="000B4CE9" w14:paraId="6D0D24FE" w14:textId="77777777" w:rsidTr="001656F4">
        <w:tc>
          <w:tcPr>
            <w:tcW w:w="31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24" w:author="Viswanadham kudapu" w:date="2020-01-13T23:38:00Z">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42CDC06F"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TimeDifferenceInHours</w:t>
            </w:r>
            <w:proofErr w:type="spellEnd"/>
          </w:p>
        </w:tc>
        <w:tc>
          <w:tcPr>
            <w:tcW w:w="51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25" w:author="Viswanadham kudapu" w:date="2020-01-13T23:38:00Z">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6A5C2BE7"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Time difference between local time and UTC, in hours</w:t>
            </w:r>
          </w:p>
        </w:tc>
      </w:tr>
      <w:tr w:rsidR="000B4CE9" w14:paraId="7DBFC3E9" w14:textId="77777777" w:rsidTr="001656F4">
        <w:tc>
          <w:tcPr>
            <w:tcW w:w="31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26" w:author="Viswanadham kudapu" w:date="2020-01-13T23:38:00Z">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2C510994"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SessionThresholdPerCPU</w:t>
            </w:r>
            <w:proofErr w:type="spellEnd"/>
          </w:p>
        </w:tc>
        <w:tc>
          <w:tcPr>
            <w:tcW w:w="51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27" w:author="Viswanadham kudapu" w:date="2020-01-13T23:38:00Z">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3BE93C6C" w14:textId="5F8DF8AF"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Maximum number of sessions per CPU threshold used to determine when a new RDSH server needs to be started</w:t>
            </w:r>
            <w:ins w:id="128" w:author="Clark Nicholson" w:date="2019-01-24T15:52:00Z">
              <w:r w:rsidR="0019661A">
                <w:rPr>
                  <w:rFonts w:ascii="Calibri" w:hAnsi="Calibri" w:cs="Calibri"/>
                  <w:sz w:val="22"/>
                  <w:szCs w:val="22"/>
                </w:rPr>
                <w:t xml:space="preserve"> during peak hours.</w:t>
              </w:r>
            </w:ins>
          </w:p>
        </w:tc>
      </w:tr>
      <w:tr w:rsidR="000B4CE9" w14:paraId="38CB5E69" w14:textId="77777777" w:rsidTr="001656F4">
        <w:tc>
          <w:tcPr>
            <w:tcW w:w="31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29" w:author="Viswanadham kudapu" w:date="2020-01-13T23:38:00Z">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40CBC931"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MinimumNumberOfRDSH</w:t>
            </w:r>
            <w:proofErr w:type="spellEnd"/>
          </w:p>
        </w:tc>
        <w:tc>
          <w:tcPr>
            <w:tcW w:w="51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30" w:author="Viswanadham kudapu" w:date="2020-01-13T23:38:00Z">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64F226E7"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Minimum number of host pool VMs to keep running during off-peak usage time</w:t>
            </w:r>
          </w:p>
        </w:tc>
      </w:tr>
      <w:tr w:rsidR="000B4CE9" w14:paraId="149E3B41" w14:textId="77777777" w:rsidTr="001656F4">
        <w:tc>
          <w:tcPr>
            <w:tcW w:w="31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31" w:author="Viswanadham kudapu" w:date="2020-01-13T23:38:00Z">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6CF1AA99"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LimitSecondsToForceLogOffUser</w:t>
            </w:r>
            <w:proofErr w:type="spellEnd"/>
          </w:p>
        </w:tc>
        <w:tc>
          <w:tcPr>
            <w:tcW w:w="51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32" w:author="Viswanadham kudapu" w:date="2020-01-13T23:38:00Z">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0E2AA23A"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Number of seconds to wait before forcing users to logoff. If 0, don't force users to logoff</w:t>
            </w:r>
          </w:p>
        </w:tc>
      </w:tr>
      <w:tr w:rsidR="000B4CE9" w14:paraId="6A680B69" w14:textId="77777777" w:rsidTr="001656F4">
        <w:tc>
          <w:tcPr>
            <w:tcW w:w="31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33" w:author="Viswanadham kudapu" w:date="2020-01-13T23:38:00Z">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1553D839"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LogOffMessageTitle</w:t>
            </w:r>
            <w:proofErr w:type="spellEnd"/>
          </w:p>
        </w:tc>
        <w:tc>
          <w:tcPr>
            <w:tcW w:w="51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34" w:author="Viswanadham kudapu" w:date="2020-01-13T23:38:00Z">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4C9AD19B" w14:textId="6D664C71"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Message </w:t>
            </w:r>
            <w:commentRangeStart w:id="135"/>
            <w:commentRangeStart w:id="136"/>
            <w:del w:id="137" w:author="Stefan Georgiev" w:date="2019-02-05T15:17:00Z">
              <w:r w:rsidDel="002D5712">
                <w:rPr>
                  <w:rFonts w:ascii="Calibri" w:hAnsi="Calibri" w:cs="Calibri"/>
                  <w:sz w:val="22"/>
                  <w:szCs w:val="22"/>
                </w:rPr>
                <w:delText>b</w:delText>
              </w:r>
            </w:del>
            <w:ins w:id="138" w:author="Stefan Georgiev" w:date="2019-02-05T15:17:00Z">
              <w:r w:rsidR="002D5712">
                <w:rPr>
                  <w:rFonts w:ascii="Calibri" w:hAnsi="Calibri" w:cs="Calibri"/>
                  <w:sz w:val="22"/>
                  <w:szCs w:val="22"/>
                </w:rPr>
                <w:t>title</w:t>
              </w:r>
            </w:ins>
            <w:del w:id="139" w:author="Stefan Georgiev" w:date="2019-02-05T15:17:00Z">
              <w:r w:rsidDel="002D5712">
                <w:rPr>
                  <w:rFonts w:ascii="Calibri" w:hAnsi="Calibri" w:cs="Calibri"/>
                  <w:sz w:val="22"/>
                  <w:szCs w:val="22"/>
                </w:rPr>
                <w:delText>ody</w:delText>
              </w:r>
            </w:del>
            <w:r>
              <w:rPr>
                <w:rFonts w:ascii="Calibri" w:hAnsi="Calibri" w:cs="Calibri"/>
                <w:sz w:val="22"/>
                <w:szCs w:val="22"/>
              </w:rPr>
              <w:t xml:space="preserve"> </w:t>
            </w:r>
            <w:commentRangeEnd w:id="135"/>
            <w:r w:rsidR="0019661A">
              <w:rPr>
                <w:rStyle w:val="CommentReference"/>
                <w:rFonts w:asciiTheme="minorHAnsi" w:eastAsiaTheme="minorEastAsia" w:hAnsiTheme="minorHAnsi" w:cstheme="minorBidi"/>
                <w:lang w:eastAsia="zh-CN"/>
              </w:rPr>
              <w:commentReference w:id="135"/>
            </w:r>
            <w:commentRangeEnd w:id="136"/>
            <w:r w:rsidR="002D5712">
              <w:rPr>
                <w:rStyle w:val="CommentReference"/>
                <w:rFonts w:asciiTheme="minorHAnsi" w:eastAsiaTheme="minorEastAsia" w:hAnsiTheme="minorHAnsi" w:cstheme="minorBidi"/>
                <w:lang w:eastAsia="zh-CN"/>
              </w:rPr>
              <w:commentReference w:id="136"/>
            </w:r>
            <w:r>
              <w:rPr>
                <w:rFonts w:ascii="Calibri" w:hAnsi="Calibri" w:cs="Calibri"/>
                <w:sz w:val="22"/>
                <w:szCs w:val="22"/>
              </w:rPr>
              <w:t>to send to a user before forcing logoff</w:t>
            </w:r>
          </w:p>
        </w:tc>
      </w:tr>
      <w:tr w:rsidR="000B4CE9" w14:paraId="2943DD1F" w14:textId="77777777" w:rsidTr="001656F4">
        <w:tc>
          <w:tcPr>
            <w:tcW w:w="31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40" w:author="Viswanadham kudapu" w:date="2020-01-13T23:38:00Z">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348AAEC3"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lastRenderedPageBreak/>
              <w:t>LogOffMessageBody</w:t>
            </w:r>
            <w:proofErr w:type="spellEnd"/>
          </w:p>
        </w:tc>
        <w:tc>
          <w:tcPr>
            <w:tcW w:w="51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41" w:author="Viswanadham kudapu" w:date="2020-01-13T23:38:00Z">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475F2CBB" w14:textId="79B51630" w:rsidR="000B4CE9" w:rsidRDefault="002D5712">
            <w:pPr>
              <w:pStyle w:val="NormalWeb"/>
              <w:spacing w:before="0" w:beforeAutospacing="0" w:after="0" w:afterAutospacing="0"/>
              <w:rPr>
                <w:rFonts w:ascii="Calibri" w:hAnsi="Calibri" w:cs="Calibri"/>
                <w:sz w:val="22"/>
                <w:szCs w:val="22"/>
              </w:rPr>
            </w:pPr>
            <w:ins w:id="142" w:author="Stefan Georgiev" w:date="2019-02-05T15:18:00Z">
              <w:r w:rsidRPr="002D5712">
                <w:rPr>
                  <w:rFonts w:ascii="Calibri" w:hAnsi="Calibri" w:cs="Calibri"/>
                  <w:sz w:val="22"/>
                  <w:szCs w:val="22"/>
                </w:rPr>
                <w:t>Body of message warning users they will be logged off e.g. "</w:t>
              </w:r>
            </w:ins>
            <w:ins w:id="143" w:author="Stefan Georgiev" w:date="2019-02-05T15:17:00Z">
              <w:r w:rsidRPr="002D5712">
                <w:rPr>
                  <w:rFonts w:ascii="Calibri" w:hAnsi="Calibri" w:cs="Calibri"/>
                  <w:sz w:val="22"/>
                  <w:szCs w:val="22"/>
                </w:rPr>
                <w:t>Please save your work and logoff, the machine will shut down in XXX minutes</w:t>
              </w:r>
            </w:ins>
            <w:ins w:id="144" w:author="Stefan Georgiev" w:date="2019-02-05T15:18:00Z">
              <w:r>
                <w:rPr>
                  <w:rFonts w:ascii="Calibri" w:hAnsi="Calibri" w:cs="Calibri"/>
                  <w:sz w:val="22"/>
                  <w:szCs w:val="22"/>
                </w:rPr>
                <w:t>”</w:t>
              </w:r>
            </w:ins>
            <w:commentRangeStart w:id="145"/>
            <w:commentRangeStart w:id="146"/>
            <w:commentRangeStart w:id="147"/>
            <w:commentRangeStart w:id="148"/>
            <w:commentRangeStart w:id="149"/>
            <w:del w:id="150" w:author="Stefan Georgiev" w:date="2019-02-05T15:17:00Z">
              <w:r w:rsidR="000B4CE9" w:rsidDel="002D5712">
                <w:rPr>
                  <w:rFonts w:ascii="Calibri" w:hAnsi="Calibri" w:cs="Calibri"/>
                  <w:sz w:val="22"/>
                  <w:szCs w:val="22"/>
                </w:rPr>
                <w:delText>Please save your work and logoff</w:delText>
              </w:r>
            </w:del>
            <w:r w:rsidR="000B4CE9">
              <w:rPr>
                <w:rFonts w:ascii="Calibri" w:hAnsi="Calibri" w:cs="Calibri"/>
                <w:sz w:val="22"/>
                <w:szCs w:val="22"/>
              </w:rPr>
              <w:t>!</w:t>
            </w:r>
            <w:commentRangeEnd w:id="145"/>
            <w:r w:rsidR="000B4CE9">
              <w:commentReference w:id="145"/>
            </w:r>
            <w:commentRangeEnd w:id="146"/>
            <w:r w:rsidR="00F9323D">
              <w:rPr>
                <w:rStyle w:val="CommentReference"/>
                <w:rFonts w:asciiTheme="minorHAnsi" w:eastAsiaTheme="minorEastAsia" w:hAnsiTheme="minorHAnsi" w:cstheme="minorBidi"/>
                <w:lang w:eastAsia="zh-CN"/>
              </w:rPr>
              <w:commentReference w:id="146"/>
            </w:r>
            <w:commentRangeEnd w:id="147"/>
            <w:r w:rsidR="0019661A">
              <w:rPr>
                <w:rStyle w:val="CommentReference"/>
                <w:rFonts w:asciiTheme="minorHAnsi" w:eastAsiaTheme="minorEastAsia" w:hAnsiTheme="minorHAnsi" w:cstheme="minorBidi"/>
                <w:lang w:eastAsia="zh-CN"/>
              </w:rPr>
              <w:commentReference w:id="147"/>
            </w:r>
            <w:commentRangeEnd w:id="148"/>
            <w:r w:rsidR="00423F6E">
              <w:rPr>
                <w:rStyle w:val="CommentReference"/>
                <w:rFonts w:asciiTheme="minorHAnsi" w:eastAsiaTheme="minorEastAsia" w:hAnsiTheme="minorHAnsi" w:cstheme="minorBidi"/>
                <w:lang w:eastAsia="zh-CN"/>
              </w:rPr>
              <w:commentReference w:id="148"/>
            </w:r>
            <w:commentRangeEnd w:id="149"/>
            <w:r>
              <w:rPr>
                <w:rStyle w:val="CommentReference"/>
                <w:rFonts w:asciiTheme="minorHAnsi" w:eastAsiaTheme="minorEastAsia" w:hAnsiTheme="minorHAnsi" w:cstheme="minorBidi"/>
                <w:lang w:eastAsia="zh-CN"/>
              </w:rPr>
              <w:commentReference w:id="149"/>
            </w:r>
          </w:p>
        </w:tc>
      </w:tr>
    </w:tbl>
    <w:p w14:paraId="310D6FE7" w14:textId="261E76A1" w:rsidR="009200CC" w:rsidRDefault="009200CC" w:rsidP="009200CC">
      <w:pPr>
        <w:pStyle w:val="ListParagraph"/>
        <w:numPr>
          <w:ilvl w:val="0"/>
          <w:numId w:val="3"/>
        </w:numPr>
      </w:pPr>
      <w:r>
        <w:t xml:space="preserve">Configure the Task Scheduler to run the </w:t>
      </w:r>
      <w:r w:rsidR="00FF050F">
        <w:t>basicScaler</w:t>
      </w:r>
      <w:r>
        <w:t>.ps1 file at a regular interval</w:t>
      </w:r>
    </w:p>
    <w:p w14:paraId="6B8ACF66" w14:textId="28AA04C1" w:rsidR="009200CC" w:rsidRDefault="00145C8E" w:rsidP="009200CC">
      <w:pPr>
        <w:pStyle w:val="ListParagraph"/>
        <w:numPr>
          <w:ilvl w:val="1"/>
          <w:numId w:val="3"/>
        </w:numPr>
      </w:pPr>
      <w:ins w:id="153" w:author="Stefan Georgiev" w:date="2019-02-05T15:06:00Z">
        <w:r>
          <w:t xml:space="preserve">Start </w:t>
        </w:r>
      </w:ins>
      <w:del w:id="154" w:author="Stefan Georgiev" w:date="2019-02-05T15:07:00Z">
        <w:r w:rsidR="009200CC" w:rsidDel="00145C8E">
          <w:delText xml:space="preserve">In </w:delText>
        </w:r>
        <w:r w:rsidR="009200CC" w:rsidRPr="00522AAE" w:rsidDel="00145C8E">
          <w:rPr>
            <w:b/>
          </w:rPr>
          <w:delText>Server Manager</w:delText>
        </w:r>
        <w:r w:rsidR="009200CC" w:rsidDel="00145C8E">
          <w:delText xml:space="preserve">, select </w:delText>
        </w:r>
        <w:r w:rsidR="009200CC" w:rsidRPr="00522AAE" w:rsidDel="00145C8E">
          <w:rPr>
            <w:b/>
          </w:rPr>
          <w:delText>Tools</w:delText>
        </w:r>
        <w:r w:rsidR="009200CC" w:rsidDel="00145C8E">
          <w:delText xml:space="preserve">, and </w:delText>
        </w:r>
      </w:del>
      <w:r w:rsidR="009200CC" w:rsidRPr="00522AAE">
        <w:rPr>
          <w:b/>
        </w:rPr>
        <w:t>Task Scheduler</w:t>
      </w:r>
      <w:r w:rsidR="009200CC">
        <w:t>.</w:t>
      </w:r>
    </w:p>
    <w:p w14:paraId="47437E21" w14:textId="77777777" w:rsidR="009200CC" w:rsidRDefault="009200CC" w:rsidP="009200CC">
      <w:pPr>
        <w:pStyle w:val="ListParagraph"/>
        <w:numPr>
          <w:ilvl w:val="1"/>
          <w:numId w:val="3"/>
        </w:numPr>
      </w:pPr>
      <w:r>
        <w:t xml:space="preserve">In the </w:t>
      </w:r>
      <w:r w:rsidRPr="00522AAE">
        <w:rPr>
          <w:b/>
        </w:rPr>
        <w:t>Task Scheduler</w:t>
      </w:r>
      <w:r>
        <w:t xml:space="preserve"> window, select </w:t>
      </w:r>
      <w:r w:rsidRPr="00522AAE">
        <w:rPr>
          <w:b/>
        </w:rPr>
        <w:t>Create Task …</w:t>
      </w:r>
    </w:p>
    <w:p w14:paraId="034A9E6B" w14:textId="77777777" w:rsidR="009200CC" w:rsidRPr="00FE29CC" w:rsidRDefault="009200CC" w:rsidP="009200CC">
      <w:pPr>
        <w:pStyle w:val="ListParagraph"/>
        <w:numPr>
          <w:ilvl w:val="1"/>
          <w:numId w:val="3"/>
        </w:numPr>
        <w:rPr>
          <w:b/>
        </w:rPr>
      </w:pPr>
      <w:r>
        <w:t xml:space="preserve">In </w:t>
      </w:r>
      <w:r w:rsidRPr="00FE29CC">
        <w:rPr>
          <w:b/>
        </w:rPr>
        <w:t>the Create Task</w:t>
      </w:r>
      <w:r>
        <w:t xml:space="preserve"> dialog, select the </w:t>
      </w:r>
      <w:r w:rsidRPr="00FE29CC">
        <w:rPr>
          <w:b/>
        </w:rPr>
        <w:t>General</w:t>
      </w:r>
      <w:r>
        <w:t xml:space="preserve"> tab, enter a </w:t>
      </w:r>
      <w:r w:rsidRPr="00FE29CC">
        <w:rPr>
          <w:b/>
        </w:rPr>
        <w:t>Name: (</w:t>
      </w:r>
      <w:r>
        <w:t xml:space="preserve">e.g. Dynamic RDSH), select </w:t>
      </w:r>
      <w:r w:rsidRPr="00FE29CC">
        <w:rPr>
          <w:b/>
        </w:rPr>
        <w:t xml:space="preserve">Run whether user is logged on or not </w:t>
      </w:r>
      <w:r w:rsidRPr="00FE29CC">
        <w:t>and</w:t>
      </w:r>
      <w:r w:rsidRPr="00FE29CC">
        <w:rPr>
          <w:b/>
        </w:rPr>
        <w:t xml:space="preserve"> Run with highest privileges</w:t>
      </w:r>
    </w:p>
    <w:p w14:paraId="60AC2DF6" w14:textId="77777777" w:rsidR="009200CC" w:rsidRPr="000609A4" w:rsidRDefault="009200CC" w:rsidP="009200CC">
      <w:pPr>
        <w:pStyle w:val="ListParagraph"/>
        <w:numPr>
          <w:ilvl w:val="1"/>
          <w:numId w:val="3"/>
        </w:numPr>
      </w:pPr>
      <w:r w:rsidRPr="00FE29CC">
        <w:t>Select the</w:t>
      </w:r>
      <w:r w:rsidRPr="000609A4">
        <w:t xml:space="preserve"> </w:t>
      </w:r>
      <w:r w:rsidRPr="000609A4">
        <w:rPr>
          <w:b/>
        </w:rPr>
        <w:t>Triggers</w:t>
      </w:r>
      <w:r w:rsidRPr="000609A4">
        <w:t xml:space="preserve"> </w:t>
      </w:r>
      <w:r>
        <w:t xml:space="preserve">tab and </w:t>
      </w:r>
      <w:r w:rsidRPr="000609A4">
        <w:rPr>
          <w:b/>
        </w:rPr>
        <w:t>New…</w:t>
      </w:r>
    </w:p>
    <w:p w14:paraId="486C0DF6" w14:textId="77777777" w:rsidR="009200CC" w:rsidRPr="000609A4" w:rsidRDefault="009200CC" w:rsidP="009200CC">
      <w:pPr>
        <w:pStyle w:val="ListParagraph"/>
        <w:numPr>
          <w:ilvl w:val="1"/>
          <w:numId w:val="3"/>
        </w:numPr>
      </w:pPr>
      <w:r>
        <w:t>I</w:t>
      </w:r>
      <w:r w:rsidRPr="00FE29CC">
        <w:t>n the</w:t>
      </w:r>
      <w:r w:rsidRPr="000609A4">
        <w:t xml:space="preserve"> </w:t>
      </w:r>
      <w:r w:rsidRPr="000609A4">
        <w:rPr>
          <w:b/>
        </w:rPr>
        <w:t>New Trigger</w:t>
      </w:r>
      <w:r w:rsidRPr="000609A4">
        <w:t xml:space="preserve"> </w:t>
      </w:r>
      <w:r>
        <w:t xml:space="preserve">dialog, under </w:t>
      </w:r>
      <w:r w:rsidRPr="00724CC7">
        <w:rPr>
          <w:b/>
        </w:rPr>
        <w:t>Advanced settings</w:t>
      </w:r>
      <w:r>
        <w:t xml:space="preserve">, check </w:t>
      </w:r>
      <w:r w:rsidRPr="00724CC7">
        <w:rPr>
          <w:b/>
        </w:rPr>
        <w:t>Repeat task every</w:t>
      </w:r>
      <w:r>
        <w:t xml:space="preserve"> and select </w:t>
      </w:r>
      <w:r w:rsidRPr="00FE29CC">
        <w:t>the appropriate period</w:t>
      </w:r>
      <w:r w:rsidRPr="000609A4">
        <w:t xml:space="preserve"> and duration </w:t>
      </w:r>
      <w:r w:rsidRPr="00FE29CC">
        <w:t xml:space="preserve">(e.g. </w:t>
      </w:r>
      <w:r>
        <w:rPr>
          <w:b/>
        </w:rPr>
        <w:t>15</w:t>
      </w:r>
      <w:r w:rsidRPr="000609A4">
        <w:rPr>
          <w:b/>
        </w:rPr>
        <w:t xml:space="preserve"> minutes</w:t>
      </w:r>
      <w:r w:rsidRPr="000609A4">
        <w:t xml:space="preserve"> </w:t>
      </w:r>
      <w:r w:rsidRPr="00FE29CC">
        <w:t>and</w:t>
      </w:r>
      <w:r w:rsidRPr="000609A4">
        <w:t xml:space="preserve"> </w:t>
      </w:r>
      <w:r w:rsidRPr="000609A4">
        <w:rPr>
          <w:b/>
        </w:rPr>
        <w:t>Indefinitely</w:t>
      </w:r>
      <w:r w:rsidRPr="00FE29CC">
        <w:t>)</w:t>
      </w:r>
    </w:p>
    <w:p w14:paraId="74606DCE" w14:textId="77777777" w:rsidR="009200CC" w:rsidRPr="000609A4" w:rsidRDefault="009200CC" w:rsidP="009200CC">
      <w:pPr>
        <w:pStyle w:val="ListParagraph"/>
        <w:numPr>
          <w:ilvl w:val="1"/>
          <w:numId w:val="3"/>
        </w:numPr>
      </w:pPr>
      <w:r w:rsidRPr="00FE29CC">
        <w:t>Select the</w:t>
      </w:r>
      <w:r w:rsidRPr="000609A4">
        <w:t xml:space="preserve"> </w:t>
      </w:r>
      <w:r w:rsidRPr="000609A4">
        <w:rPr>
          <w:b/>
        </w:rPr>
        <w:t>Actions</w:t>
      </w:r>
      <w:r w:rsidRPr="000609A4">
        <w:t xml:space="preserve"> </w:t>
      </w:r>
      <w:r>
        <w:t xml:space="preserve">tab and </w:t>
      </w:r>
      <w:r w:rsidRPr="000609A4">
        <w:rPr>
          <w:b/>
        </w:rPr>
        <w:t>New…</w:t>
      </w:r>
    </w:p>
    <w:p w14:paraId="32617711" w14:textId="6B232EA0" w:rsidR="009200CC" w:rsidRPr="000609A4" w:rsidRDefault="009200CC" w:rsidP="009200CC">
      <w:pPr>
        <w:pStyle w:val="ListParagraph"/>
        <w:numPr>
          <w:ilvl w:val="1"/>
          <w:numId w:val="3"/>
        </w:numPr>
      </w:pPr>
      <w:r>
        <w:t>I</w:t>
      </w:r>
      <w:r w:rsidRPr="00FE29CC">
        <w:t>n the</w:t>
      </w:r>
      <w:r w:rsidRPr="000609A4">
        <w:t xml:space="preserve"> </w:t>
      </w:r>
      <w:r w:rsidRPr="00F7004B">
        <w:rPr>
          <w:b/>
        </w:rPr>
        <w:t>New Action</w:t>
      </w:r>
      <w:r w:rsidRPr="000609A4">
        <w:t xml:space="preserve"> </w:t>
      </w:r>
      <w:r>
        <w:t xml:space="preserve">dialog, type powershell.exe in the </w:t>
      </w:r>
      <w:r w:rsidRPr="00F7004B">
        <w:rPr>
          <w:b/>
        </w:rPr>
        <w:t>Program/script:</w:t>
      </w:r>
      <w:r>
        <w:t xml:space="preserve"> field and type C:\</w:t>
      </w:r>
      <w:r w:rsidR="00FF050F">
        <w:t>scaling</w:t>
      </w:r>
      <w:r>
        <w:t>\</w:t>
      </w:r>
      <w:del w:id="155" w:author="Stefan Georgiev [2]" w:date="2019-04-09T08:29:00Z">
        <w:r w:rsidDel="00A610AE">
          <w:delText>RDSScaler</w:delText>
        </w:r>
      </w:del>
      <w:ins w:id="156" w:author="Stefan Georgiev [2]" w:date="2019-04-09T08:29:00Z">
        <w:r w:rsidR="00A610AE">
          <w:t>basicScale</w:t>
        </w:r>
      </w:ins>
      <w:r>
        <w:t xml:space="preserve">.ps1 in the </w:t>
      </w:r>
      <w:r w:rsidRPr="00C32276">
        <w:rPr>
          <w:b/>
        </w:rPr>
        <w:t>Add arguments</w:t>
      </w:r>
      <w:r>
        <w:rPr>
          <w:b/>
        </w:rPr>
        <w:t xml:space="preserve"> (optional)</w:t>
      </w:r>
      <w:r w:rsidRPr="00C32276">
        <w:rPr>
          <w:b/>
        </w:rPr>
        <w:t>:</w:t>
      </w:r>
      <w:r>
        <w:t xml:space="preserve"> field.</w:t>
      </w:r>
    </w:p>
    <w:p w14:paraId="60218B22" w14:textId="77777777" w:rsidR="009200CC" w:rsidRDefault="009200CC" w:rsidP="009200CC">
      <w:pPr>
        <w:pStyle w:val="ListParagraph"/>
        <w:numPr>
          <w:ilvl w:val="1"/>
          <w:numId w:val="3"/>
        </w:numPr>
      </w:pPr>
      <w:r>
        <w:t xml:space="preserve">Select </w:t>
      </w:r>
      <w:r w:rsidRPr="00E40301">
        <w:rPr>
          <w:b/>
        </w:rPr>
        <w:t>OK</w:t>
      </w:r>
      <w:r>
        <w:t xml:space="preserve"> to accept defaults under the </w:t>
      </w:r>
      <w:r w:rsidRPr="00E40301">
        <w:rPr>
          <w:b/>
        </w:rPr>
        <w:t>Conditions</w:t>
      </w:r>
      <w:r>
        <w:t xml:space="preserve"> and </w:t>
      </w:r>
      <w:r w:rsidRPr="00E40301">
        <w:rPr>
          <w:b/>
        </w:rPr>
        <w:t>Settings</w:t>
      </w:r>
      <w:r>
        <w:t xml:space="preserve"> tabs</w:t>
      </w:r>
    </w:p>
    <w:p w14:paraId="01E38DE4" w14:textId="77777777" w:rsidR="009200CC" w:rsidRDefault="009200CC" w:rsidP="009200CC">
      <w:pPr>
        <w:pStyle w:val="ListParagraph"/>
        <w:numPr>
          <w:ilvl w:val="1"/>
          <w:numId w:val="3"/>
        </w:numPr>
      </w:pPr>
      <w:r>
        <w:t>Enter the password for the administrative account used to run the script</w:t>
      </w:r>
    </w:p>
    <w:p w14:paraId="2C4775D1" w14:textId="77777777" w:rsidR="009200CC" w:rsidRDefault="009200CC" w:rsidP="009200CC">
      <w:pPr>
        <w:pStyle w:val="Heading1"/>
      </w:pPr>
      <w:r>
        <w:t>Log Files</w:t>
      </w:r>
    </w:p>
    <w:p w14:paraId="4C7FA6B2" w14:textId="44752488" w:rsidR="009200CC" w:rsidRDefault="009200CC" w:rsidP="009200CC">
      <w:r>
        <w:t xml:space="preserve">The script creates two log files, </w:t>
      </w:r>
      <w:r w:rsidR="00FF050F" w:rsidRPr="00FF050F">
        <w:rPr>
          <w:b/>
        </w:rPr>
        <w:t>WVDTenantScale</w:t>
      </w:r>
      <w:r w:rsidRPr="00FF050F">
        <w:rPr>
          <w:b/>
        </w:rPr>
        <w:t>.log</w:t>
      </w:r>
      <w:r>
        <w:t xml:space="preserve"> and </w:t>
      </w:r>
      <w:r w:rsidR="00FF050F" w:rsidRPr="00FF050F">
        <w:rPr>
          <w:b/>
        </w:rPr>
        <w:t>WVDTenantUsage</w:t>
      </w:r>
      <w:r w:rsidRPr="00FF050F">
        <w:rPr>
          <w:b/>
        </w:rPr>
        <w:t>.log</w:t>
      </w:r>
      <w:r>
        <w:t xml:space="preserve">. The </w:t>
      </w:r>
      <w:r w:rsidR="00FF050F" w:rsidRPr="00FF050F">
        <w:rPr>
          <w:b/>
        </w:rPr>
        <w:t>WVDTenantScale</w:t>
      </w:r>
      <w:r w:rsidRPr="00FF050F">
        <w:rPr>
          <w:b/>
        </w:rPr>
        <w:t>.log</w:t>
      </w:r>
      <w:r>
        <w:t xml:space="preserve"> will log the events and errors (if any) during each execution of the script.</w:t>
      </w:r>
    </w:p>
    <w:p w14:paraId="582AD759" w14:textId="16372EEA" w:rsidR="009200CC" w:rsidRDefault="009200CC" w:rsidP="009200CC">
      <w:r>
        <w:t xml:space="preserve">The </w:t>
      </w:r>
      <w:r w:rsidR="00FF050F" w:rsidRPr="00FF050F">
        <w:rPr>
          <w:b/>
        </w:rPr>
        <w:t>WVDTenantUsage</w:t>
      </w:r>
      <w:r w:rsidRPr="00FF050F">
        <w:rPr>
          <w:b/>
        </w:rPr>
        <w:t>.log</w:t>
      </w:r>
      <w:r>
        <w:t xml:space="preserve"> file will record the active number of cores and active number of virtual machines at each execution of the script. You can use this information to estimate the actual usage of Microsoft Azure VMs and the cost. The file is formatted as comma separated values, with each line containing the following information.</w:t>
      </w:r>
    </w:p>
    <w:p w14:paraId="7E94659E" w14:textId="77777777" w:rsidR="009200CC" w:rsidRDefault="009200CC" w:rsidP="009200CC">
      <w:pPr>
        <w:ind w:left="720"/>
      </w:pPr>
      <w:r>
        <w:t>time, collection, cores, VMs</w:t>
      </w:r>
    </w:p>
    <w:p w14:paraId="1E0B5B02" w14:textId="77777777" w:rsidR="009200CC" w:rsidRDefault="009200CC" w:rsidP="009200CC">
      <w:r>
        <w:t>The file name can be modified to have a .csv extension, loaded into Microsoft Excel, and analyzed.</w:t>
      </w:r>
    </w:p>
    <w:p w14:paraId="34AF11E7" w14:textId="77777777" w:rsidR="009200CC" w:rsidRDefault="009200CC" w:rsidP="009200CC">
      <w:pPr>
        <w:pStyle w:val="Heading1"/>
      </w:pPr>
      <w:commentRangeStart w:id="157"/>
      <w:commentRangeStart w:id="158"/>
      <w:commentRangeStart w:id="159"/>
      <w:r>
        <w:t>Detailed Description</w:t>
      </w:r>
      <w:commentRangeEnd w:id="157"/>
      <w:r w:rsidR="00060D48">
        <w:rPr>
          <w:rStyle w:val="CommentReference"/>
          <w:rFonts w:asciiTheme="minorHAnsi" w:eastAsiaTheme="minorEastAsia" w:hAnsiTheme="minorHAnsi" w:cstheme="minorBidi"/>
          <w:color w:val="auto"/>
        </w:rPr>
        <w:commentReference w:id="157"/>
      </w:r>
      <w:commentRangeEnd w:id="158"/>
      <w:r w:rsidR="00525F19">
        <w:rPr>
          <w:rStyle w:val="CommentReference"/>
          <w:rFonts w:asciiTheme="minorHAnsi" w:eastAsiaTheme="minorEastAsia" w:hAnsiTheme="minorHAnsi" w:cstheme="minorBidi"/>
          <w:color w:val="auto"/>
        </w:rPr>
        <w:commentReference w:id="158"/>
      </w:r>
      <w:commentRangeEnd w:id="159"/>
      <w:r w:rsidR="00F916AC">
        <w:rPr>
          <w:rStyle w:val="CommentReference"/>
          <w:rFonts w:asciiTheme="minorHAnsi" w:eastAsiaTheme="minorEastAsia" w:hAnsiTheme="minorHAnsi" w:cstheme="minorBidi"/>
          <w:color w:val="auto"/>
        </w:rPr>
        <w:commentReference w:id="159"/>
      </w:r>
    </w:p>
    <w:p w14:paraId="3B4E8AE8" w14:textId="77777777" w:rsidR="009200CC" w:rsidRDefault="009200CC" w:rsidP="009200CC">
      <w:r>
        <w:t xml:space="preserve">The script reads settings from a config.xml file, including the start and end of the peak usage period during the day. </w:t>
      </w:r>
    </w:p>
    <w:p w14:paraId="4F33C4C4" w14:textId="77777777" w:rsidR="009200CC" w:rsidRDefault="009200CC" w:rsidP="009200CC">
      <w:r>
        <w:t xml:space="preserve">During the peak usage time, the script checks the current number of sessions and the current running RDSH capacity for each collection. It calculates if the running RDSH servers have </w:t>
      </w:r>
      <w:proofErr w:type="gramStart"/>
      <w:r>
        <w:t>sufficient</w:t>
      </w:r>
      <w:proofErr w:type="gramEnd"/>
      <w:r>
        <w:t xml:space="preserve"> capacity to support existing sessions based on the </w:t>
      </w:r>
      <w:proofErr w:type="spellStart"/>
      <w:r>
        <w:t>SessionThresholdPerCPU</w:t>
      </w:r>
      <w:proofErr w:type="spellEnd"/>
      <w:r>
        <w:t xml:space="preserve"> parameter defined in the config.xml file. If not, the script starts additional RDSH servers in the collection. </w:t>
      </w:r>
    </w:p>
    <w:p w14:paraId="10106EEB" w14:textId="77777777" w:rsidR="009200CC" w:rsidRDefault="009200CC" w:rsidP="009200CC">
      <w:r>
        <w:t xml:space="preserve">During the off-peak usage time, the script determines which RDSH servers should be shutdown based on the </w:t>
      </w:r>
      <w:proofErr w:type="spellStart"/>
      <w:r>
        <w:t>MinimumNumberOfRDSH</w:t>
      </w:r>
      <w:proofErr w:type="spellEnd"/>
      <w:r>
        <w:t xml:space="preserve"> parameter in the config.xml file. The script will set the RDSH servers to drain mode to prevent new sessions connecting to the hosts. If the </w:t>
      </w:r>
      <w:proofErr w:type="spellStart"/>
      <w:r>
        <w:t>LimitSecondsToForceLogOffUser</w:t>
      </w:r>
      <w:proofErr w:type="spellEnd"/>
      <w:r>
        <w:t xml:space="preserve"> parameter in the config.xml file is set to a non-zero positive value, the script will notify any logged on users to save work, wait the configured amount of time, and then force the users to logoff. Once there are no user sessions on an RDSH server, it will shut down the RDSH server. </w:t>
      </w:r>
    </w:p>
    <w:p w14:paraId="617BED6F" w14:textId="77777777" w:rsidR="009200CC" w:rsidRDefault="009200CC" w:rsidP="009200CC">
      <w:r>
        <w:lastRenderedPageBreak/>
        <w:t xml:space="preserve">If </w:t>
      </w:r>
      <w:proofErr w:type="spellStart"/>
      <w:r>
        <w:t>LimitSecondsToForceLogOffUser</w:t>
      </w:r>
      <w:proofErr w:type="spellEnd"/>
      <w:r>
        <w:t xml:space="preserve"> parameter in the config.xml file is set to zero, the script will allow the session configuration setting in the collection properties to handle the logoff of user sessions. If there are any sessions on an RDSH server, it will leave the RDSH server running. If there are no sessions, the script will shut down the RDSH server.</w:t>
      </w:r>
    </w:p>
    <w:p w14:paraId="6A50A0C6" w14:textId="017F68EF" w:rsidR="009200CC" w:rsidRDefault="009200CC" w:rsidP="009200CC">
      <w:commentRangeStart w:id="161"/>
      <w:r>
        <w:t xml:space="preserve">The script is designed to run periodically on the </w:t>
      </w:r>
      <w:commentRangeStart w:id="162"/>
      <w:commentRangeStart w:id="163"/>
      <w:del w:id="164" w:author="Stefan Georgiev" w:date="2019-02-05T15:20:00Z">
        <w:r w:rsidDel="007821A5">
          <w:delText>Remote Desktop (RD) Connection Broker</w:delText>
        </w:r>
      </w:del>
      <w:ins w:id="165" w:author="Stefan Georgiev" w:date="2019-02-05T15:20:00Z">
        <w:r w:rsidR="007821A5">
          <w:t>scaler VM</w:t>
        </w:r>
      </w:ins>
      <w:r>
        <w:t xml:space="preserve"> </w:t>
      </w:r>
      <w:commentRangeEnd w:id="162"/>
      <w:r w:rsidR="00EE4FB3">
        <w:rPr>
          <w:rStyle w:val="CommentReference"/>
        </w:rPr>
        <w:commentReference w:id="162"/>
      </w:r>
      <w:commentRangeEnd w:id="163"/>
      <w:r w:rsidR="00072442">
        <w:rPr>
          <w:rStyle w:val="CommentReference"/>
        </w:rPr>
        <w:commentReference w:id="163"/>
      </w:r>
      <w:r>
        <w:t>server using Task Scheduler. You should select the appropriate time interval based on the size of your RDS environment since starting and shutting down virtual machines can take some time.</w:t>
      </w:r>
      <w:commentRangeEnd w:id="161"/>
      <w:r>
        <w:rPr>
          <w:rStyle w:val="CommentReference"/>
        </w:rPr>
        <w:commentReference w:id="161"/>
      </w:r>
      <w:ins w:id="167" w:author="Stefan Georgiev" w:date="2019-02-05T15:21:00Z">
        <w:r w:rsidR="00A26F7C">
          <w:t xml:space="preserve"> We recommend running the scaling script </w:t>
        </w:r>
      </w:ins>
      <w:ins w:id="168" w:author="Stefan Georgiev" w:date="2019-02-05T15:22:00Z">
        <w:r w:rsidR="00A26F7C">
          <w:t>every 15 minutes.</w:t>
        </w:r>
      </w:ins>
    </w:p>
    <w:p w14:paraId="3234C9E3" w14:textId="2EBC26EF" w:rsidR="009200CC" w:rsidRPr="00597CA6" w:rsidDel="00A26F7C" w:rsidRDefault="009200CC" w:rsidP="009200CC">
      <w:pPr>
        <w:rPr>
          <w:del w:id="169" w:author="Stefan Georgiev" w:date="2019-02-05T15:22:00Z"/>
        </w:rPr>
      </w:pPr>
      <w:del w:id="170" w:author="Stefan Georgiev" w:date="2019-02-05T15:22:00Z">
        <w:r w:rsidDel="00A26F7C">
          <w:delText>If you have two RD Connection Brokers in a high availability configuration, you can deploy the script on both RD Connection Brokers. The script will automatically determine which RD Connection Broker is the active management server. Only the script running on the active management server will affect the RDSH servers. The script that is not running on the active management server will simply exit.</w:delText>
        </w:r>
      </w:del>
    </w:p>
    <w:p w14:paraId="2E31C9E8" w14:textId="77777777" w:rsidR="009200CC" w:rsidRDefault="009200CC" w:rsidP="009200C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471B84D9" w14:textId="77777777" w:rsidR="009200CC" w:rsidRDefault="009200CC" w:rsidP="009200CC">
      <w:pPr>
        <w:rPr>
          <w:rFonts w:asciiTheme="majorHAnsi" w:eastAsiaTheme="majorEastAsia" w:hAnsiTheme="majorHAnsi" w:cstheme="majorBidi"/>
          <w:color w:val="2F5496" w:themeColor="accent1" w:themeShade="BF"/>
          <w:sz w:val="32"/>
          <w:szCs w:val="32"/>
        </w:rPr>
      </w:pPr>
      <w:r w:rsidRPr="00F56FF7">
        <w:rPr>
          <w:rFonts w:asciiTheme="majorHAnsi" w:eastAsiaTheme="majorEastAsia" w:hAnsiTheme="majorHAnsi" w:cstheme="majorBidi"/>
          <w:color w:val="2F5496" w:themeColor="accent1" w:themeShade="BF"/>
          <w:sz w:val="32"/>
          <w:szCs w:val="32"/>
        </w:rPr>
        <w:lastRenderedPageBreak/>
        <w:t>Version History</w:t>
      </w:r>
    </w:p>
    <w:tbl>
      <w:tblPr>
        <w:tblStyle w:val="TableGrid"/>
        <w:tblW w:w="0" w:type="auto"/>
        <w:tblLook w:val="04A0" w:firstRow="1" w:lastRow="0" w:firstColumn="1" w:lastColumn="0" w:noHBand="0" w:noVBand="1"/>
      </w:tblPr>
      <w:tblGrid>
        <w:gridCol w:w="985"/>
        <w:gridCol w:w="2070"/>
        <w:gridCol w:w="6295"/>
      </w:tblGrid>
      <w:tr w:rsidR="009200CC" w14:paraId="321212EF" w14:textId="77777777" w:rsidTr="001A7C36">
        <w:tc>
          <w:tcPr>
            <w:tcW w:w="985" w:type="dxa"/>
          </w:tcPr>
          <w:p w14:paraId="05C4622F" w14:textId="77777777" w:rsidR="009200CC" w:rsidRPr="00F56FF7" w:rsidRDefault="009200CC" w:rsidP="001A7C36">
            <w:pPr>
              <w:rPr>
                <w:b/>
              </w:rPr>
            </w:pPr>
            <w:r>
              <w:rPr>
                <w:b/>
              </w:rPr>
              <w:t>Version</w:t>
            </w:r>
          </w:p>
        </w:tc>
        <w:tc>
          <w:tcPr>
            <w:tcW w:w="2070" w:type="dxa"/>
          </w:tcPr>
          <w:p w14:paraId="59F76762" w14:textId="77777777" w:rsidR="009200CC" w:rsidRPr="00F56FF7" w:rsidRDefault="009200CC" w:rsidP="001A7C36">
            <w:pPr>
              <w:rPr>
                <w:b/>
              </w:rPr>
            </w:pPr>
            <w:r w:rsidRPr="00F56FF7">
              <w:rPr>
                <w:b/>
              </w:rPr>
              <w:t>Date</w:t>
            </w:r>
          </w:p>
        </w:tc>
        <w:tc>
          <w:tcPr>
            <w:tcW w:w="6295" w:type="dxa"/>
          </w:tcPr>
          <w:p w14:paraId="0346114B" w14:textId="77777777" w:rsidR="009200CC" w:rsidRPr="00F56FF7" w:rsidRDefault="009200CC" w:rsidP="001A7C36">
            <w:pPr>
              <w:rPr>
                <w:b/>
              </w:rPr>
            </w:pPr>
            <w:r w:rsidRPr="00F56FF7">
              <w:rPr>
                <w:b/>
              </w:rPr>
              <w:t>Description</w:t>
            </w:r>
          </w:p>
        </w:tc>
      </w:tr>
      <w:tr w:rsidR="009200CC" w14:paraId="3AABD908" w14:textId="77777777" w:rsidTr="001A7C36">
        <w:tc>
          <w:tcPr>
            <w:tcW w:w="985" w:type="dxa"/>
          </w:tcPr>
          <w:p w14:paraId="7A6D2680" w14:textId="77777777" w:rsidR="009200CC" w:rsidRPr="00F56FF7" w:rsidRDefault="009200CC" w:rsidP="001A7C36">
            <w:r>
              <w:t>v</w:t>
            </w:r>
            <w:r w:rsidRPr="00F56FF7">
              <w:t>1</w:t>
            </w:r>
          </w:p>
        </w:tc>
        <w:tc>
          <w:tcPr>
            <w:tcW w:w="2070" w:type="dxa"/>
          </w:tcPr>
          <w:p w14:paraId="486AFEE0" w14:textId="77777777" w:rsidR="009200CC" w:rsidRPr="00F56FF7" w:rsidRDefault="009200CC" w:rsidP="001A7C36">
            <w:r>
              <w:t>September 2014</w:t>
            </w:r>
          </w:p>
        </w:tc>
        <w:tc>
          <w:tcPr>
            <w:tcW w:w="6295" w:type="dxa"/>
          </w:tcPr>
          <w:p w14:paraId="4BC0B350" w14:textId="77777777" w:rsidR="009200CC" w:rsidRPr="00F56FF7" w:rsidRDefault="009200CC" w:rsidP="001A7C36">
            <w:r>
              <w:t>First version</w:t>
            </w:r>
          </w:p>
        </w:tc>
      </w:tr>
      <w:tr w:rsidR="009200CC" w14:paraId="7D790AF0" w14:textId="77777777" w:rsidTr="001A7C36">
        <w:tc>
          <w:tcPr>
            <w:tcW w:w="985" w:type="dxa"/>
          </w:tcPr>
          <w:p w14:paraId="6DB1E0FE" w14:textId="77777777" w:rsidR="009200CC" w:rsidRPr="00F56FF7" w:rsidRDefault="009200CC" w:rsidP="001A7C36">
            <w:r>
              <w:t>v1.1</w:t>
            </w:r>
          </w:p>
        </w:tc>
        <w:tc>
          <w:tcPr>
            <w:tcW w:w="2070" w:type="dxa"/>
          </w:tcPr>
          <w:p w14:paraId="5C116F5A" w14:textId="77777777" w:rsidR="009200CC" w:rsidRPr="00F56FF7" w:rsidRDefault="009200CC" w:rsidP="001A7C36">
            <w:r>
              <w:t>March 2015</w:t>
            </w:r>
          </w:p>
        </w:tc>
        <w:tc>
          <w:tcPr>
            <w:tcW w:w="6295" w:type="dxa"/>
          </w:tcPr>
          <w:p w14:paraId="23E9ABEF" w14:textId="77777777" w:rsidR="009200CC" w:rsidRDefault="009200CC" w:rsidP="001A7C36">
            <w:r>
              <w:t>Fixed comment syntax error in the xml file.</w:t>
            </w:r>
          </w:p>
          <w:p w14:paraId="5675BA4D" w14:textId="77777777" w:rsidR="009200CC" w:rsidRPr="00F56FF7" w:rsidRDefault="009200CC" w:rsidP="001A7C36">
            <w:r>
              <w:t>Fixed collection name comparison error. Script now works with collection names with spaces and changed collection names.</w:t>
            </w:r>
          </w:p>
        </w:tc>
      </w:tr>
      <w:tr w:rsidR="009200CC" w14:paraId="2A28EB92" w14:textId="77777777" w:rsidTr="001A7C36">
        <w:tc>
          <w:tcPr>
            <w:tcW w:w="985" w:type="dxa"/>
          </w:tcPr>
          <w:p w14:paraId="27A599C4" w14:textId="77777777" w:rsidR="009200CC" w:rsidRDefault="009200CC" w:rsidP="001A7C36">
            <w:commentRangeStart w:id="171"/>
            <w:commentRangeStart w:id="172"/>
            <w:r>
              <w:t>V2.0</w:t>
            </w:r>
          </w:p>
        </w:tc>
        <w:tc>
          <w:tcPr>
            <w:tcW w:w="2070" w:type="dxa"/>
          </w:tcPr>
          <w:p w14:paraId="1708C25B" w14:textId="77777777" w:rsidR="009200CC" w:rsidRDefault="009200CC" w:rsidP="001A7C36">
            <w:r>
              <w:t>February 2017</w:t>
            </w:r>
          </w:p>
        </w:tc>
        <w:tc>
          <w:tcPr>
            <w:tcW w:w="6295" w:type="dxa"/>
          </w:tcPr>
          <w:p w14:paraId="4614E1D8" w14:textId="77777777" w:rsidR="009200CC" w:rsidRDefault="009200CC" w:rsidP="001A7C36">
            <w:r>
              <w:t>Updated the script to support Azure Resource Manager</w:t>
            </w:r>
            <w:commentRangeEnd w:id="171"/>
            <w:r w:rsidR="00495C9B">
              <w:rPr>
                <w:rStyle w:val="CommentReference"/>
              </w:rPr>
              <w:commentReference w:id="171"/>
            </w:r>
            <w:r w:rsidR="002D5712">
              <w:rPr>
                <w:rStyle w:val="CommentReference"/>
              </w:rPr>
              <w:commentReference w:id="172"/>
            </w:r>
          </w:p>
        </w:tc>
      </w:tr>
      <w:commentRangeEnd w:id="172"/>
    </w:tbl>
    <w:p w14:paraId="7EE1FA2E" w14:textId="77777777" w:rsidR="009200CC" w:rsidRPr="00F56FF7" w:rsidRDefault="009200CC" w:rsidP="009200CC">
      <w:pPr>
        <w:rPr>
          <w:rFonts w:asciiTheme="majorHAnsi" w:eastAsiaTheme="majorEastAsia" w:hAnsiTheme="majorHAnsi" w:cstheme="majorBidi"/>
          <w:color w:val="2F5496" w:themeColor="accent1" w:themeShade="BF"/>
          <w:sz w:val="32"/>
          <w:szCs w:val="32"/>
        </w:rPr>
      </w:pPr>
    </w:p>
    <w:p w14:paraId="20FA2508" w14:textId="120FB43F" w:rsidR="00231B45" w:rsidRDefault="00231B45"/>
    <w:sectPr w:rsidR="00231B45" w:rsidSect="009878E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Clark Nicholson" w:date="2019-01-24T14:24:00Z" w:initials="CN">
    <w:p w14:paraId="0B6AA324" w14:textId="044CFA52" w:rsidR="00DE141D" w:rsidRDefault="00DE141D">
      <w:pPr>
        <w:pStyle w:val="CommentText"/>
      </w:pPr>
      <w:r>
        <w:rPr>
          <w:rStyle w:val="CommentReference"/>
        </w:rPr>
        <w:annotationRef/>
      </w:r>
      <w:r>
        <w:t>I think you can add (WVD) after this first usage and then use WVD for the remainder of the article.</w:t>
      </w:r>
    </w:p>
  </w:comment>
  <w:comment w:id="6" w:author="Christian Montoya" w:date="2019-01-24T14:36:00Z" w:initials="CM">
    <w:p w14:paraId="75AD8C45" w14:textId="1DF3A21A" w:rsidR="00FA2761" w:rsidRDefault="00FA2761">
      <w:pPr>
        <w:pStyle w:val="CommentText"/>
      </w:pPr>
      <w:r>
        <w:rPr>
          <w:rStyle w:val="CommentReference"/>
        </w:rPr>
        <w:annotationRef/>
      </w:r>
      <w:r>
        <w:t>If we intend on converting this and putting it on the docs site, I’d prefer to leave all instances of “Windows Virtual Desktop” as is and not abbreviate.</w:t>
      </w:r>
    </w:p>
  </w:comment>
  <w:comment w:id="7" w:author="Stefan Georgiev" w:date="2019-02-05T15:04:00Z" w:initials="SG">
    <w:p w14:paraId="1B9EC036" w14:textId="217A2C76" w:rsidR="00E8654D" w:rsidRDefault="00E8654D">
      <w:pPr>
        <w:pStyle w:val="CommentText"/>
      </w:pPr>
      <w:r>
        <w:rPr>
          <w:rStyle w:val="CommentReference"/>
        </w:rPr>
        <w:annotationRef/>
      </w:r>
      <w:r>
        <w:t xml:space="preserve">I was told not to use WVD </w:t>
      </w:r>
    </w:p>
  </w:comment>
  <w:comment w:id="33" w:author="Scott Manchester" w:date="2019-01-24T12:48:00Z" w:initials="SM">
    <w:p w14:paraId="4D577640" w14:textId="09E81E15" w:rsidR="28C97FA4" w:rsidRDefault="28C97FA4">
      <w:r>
        <w:t>I assume this is just for RDS deployment in this case...</w:t>
      </w:r>
      <w:r>
        <w:annotationRef/>
      </w:r>
    </w:p>
  </w:comment>
  <w:comment w:id="34" w:author="Christian Montoya" w:date="2019-01-24T12:55:00Z" w:initials="CM">
    <w:p w14:paraId="0762CB89" w14:textId="52E4E7EF" w:rsidR="004D58D4" w:rsidRDefault="004D58D4">
      <w:pPr>
        <w:pStyle w:val="CommentText"/>
      </w:pPr>
      <w:r>
        <w:rPr>
          <w:rStyle w:val="CommentReference"/>
        </w:rPr>
        <w:annotationRef/>
      </w:r>
      <w:r>
        <w:t xml:space="preserve">I think this is stale and needs to be updated. </w:t>
      </w:r>
      <w:r w:rsidR="00690D97">
        <w:t xml:space="preserve">This should be </w:t>
      </w:r>
      <w:r w:rsidR="00193C9C">
        <w:t>worded similarly to</w:t>
      </w:r>
      <w:r w:rsidR="00690D97">
        <w:t xml:space="preserve"> requirement #5 “</w:t>
      </w:r>
      <w:r w:rsidR="00193C9C">
        <w:t>Microsoft Azure Resource Manager PowerShell Module installed on the VM running the scheduled task.”</w:t>
      </w:r>
      <w:r w:rsidR="00690D97">
        <w:t xml:space="preserve"> </w:t>
      </w:r>
    </w:p>
  </w:comment>
  <w:comment w:id="35" w:author="Stefan Georgiev" w:date="2019-02-05T15:11:00Z" w:initials="SG">
    <w:p w14:paraId="50964DC4" w14:textId="0864A382" w:rsidR="002E4C39" w:rsidRDefault="002E4C39">
      <w:pPr>
        <w:pStyle w:val="CommentText"/>
      </w:pPr>
      <w:r>
        <w:rPr>
          <w:rStyle w:val="CommentReference"/>
        </w:rPr>
        <w:annotationRef/>
      </w:r>
      <w:r w:rsidR="00EE39D6">
        <w:t>Fixed</w:t>
      </w:r>
    </w:p>
  </w:comment>
  <w:comment w:id="40" w:author="Roop Kiran Chevuri" w:date="2019-01-24T13:34:00Z" w:initials="RC">
    <w:p w14:paraId="0F9289C3" w14:textId="31618C4A" w:rsidR="3FC134D8" w:rsidRDefault="3FC134D8">
      <w:pPr>
        <w:pStyle w:val="CommentText"/>
      </w:pPr>
      <w:r>
        <w:t xml:space="preserve">Azure's SLA guarantee apply only to VM's in </w:t>
      </w:r>
      <w:proofErr w:type="gramStart"/>
      <w:r>
        <w:t>a</w:t>
      </w:r>
      <w:proofErr w:type="gramEnd"/>
      <w:r>
        <w:t xml:space="preserve"> availability set. Since we only have a single VM managing </w:t>
      </w:r>
      <w:proofErr w:type="gramStart"/>
      <w:r>
        <w:t>this ,</w:t>
      </w:r>
      <w:proofErr w:type="gramEnd"/>
      <w:r>
        <w:t xml:space="preserve"> we should call that out as a risk.</w:t>
      </w:r>
      <w:r>
        <w:rPr>
          <w:rStyle w:val="CommentReference"/>
        </w:rPr>
        <w:annotationRef/>
      </w:r>
    </w:p>
  </w:comment>
  <w:comment w:id="41" w:author="Stefan Georgiev" w:date="2019-02-05T15:13:00Z" w:initials="SG">
    <w:p w14:paraId="2A29C2B4" w14:textId="2F218D4D" w:rsidR="005C058C" w:rsidRDefault="005C058C">
      <w:pPr>
        <w:pStyle w:val="CommentText"/>
      </w:pPr>
      <w:r>
        <w:rPr>
          <w:rStyle w:val="CommentReference"/>
        </w:rPr>
        <w:annotationRef/>
      </w:r>
      <w:r>
        <w:fldChar w:fldCharType="begin"/>
      </w:r>
      <w:r>
        <w:instrText xml:space="preserve"> HYPERLINK "mailto:Roop.Chevuri@microsoft.com" </w:instrText>
      </w:r>
      <w:bookmarkStart w:id="42" w:name="_@_D6AEDFA7225A4DC7B755C915EFF9BCABZ"/>
      <w:r>
        <w:rPr>
          <w:rStyle w:val="Mention"/>
        </w:rPr>
        <w:fldChar w:fldCharType="separate"/>
      </w:r>
      <w:bookmarkEnd w:id="42"/>
      <w:r w:rsidRPr="005C058C">
        <w:rPr>
          <w:rStyle w:val="Mention"/>
          <w:noProof/>
        </w:rPr>
        <w:t>@Roop Kiran Chevuri</w:t>
      </w:r>
      <w:r>
        <w:fldChar w:fldCharType="end"/>
      </w:r>
      <w:r>
        <w:t xml:space="preserve"> agree added #5 </w:t>
      </w:r>
    </w:p>
  </w:comment>
  <w:comment w:id="54" w:author="Scott Manchester" w:date="2019-01-24T12:50:00Z" w:initials="SM">
    <w:p w14:paraId="6789A365" w14:textId="32A7B1CC" w:rsidR="28C97FA4" w:rsidRDefault="28C97FA4">
      <w:r>
        <w:t xml:space="preserve">Maybe your folder recommendation should say "scaling-HostPool1".  Since you recommend separate folders per </w:t>
      </w:r>
      <w:proofErr w:type="spellStart"/>
      <w:r>
        <w:t>hostpool</w:t>
      </w:r>
      <w:proofErr w:type="spellEnd"/>
      <w:r>
        <w:t xml:space="preserve"> above.</w:t>
      </w:r>
      <w:r>
        <w:annotationRef/>
      </w:r>
    </w:p>
    <w:p w14:paraId="6B7EFE85" w14:textId="0894C223" w:rsidR="28C97FA4" w:rsidRDefault="28C97FA4"/>
  </w:comment>
  <w:comment w:id="55" w:author="Christian Montoya" w:date="2019-01-24T12:59:00Z" w:initials="CM">
    <w:p w14:paraId="0A99A639" w14:textId="302EDC74" w:rsidR="004A760C" w:rsidRDefault="004A760C">
      <w:pPr>
        <w:pStyle w:val="CommentText"/>
      </w:pPr>
      <w:r>
        <w:rPr>
          <w:rStyle w:val="CommentReference"/>
        </w:rPr>
        <w:annotationRef/>
      </w:r>
      <w:r>
        <w:t>Agreed ^</w:t>
      </w:r>
    </w:p>
  </w:comment>
  <w:comment w:id="56" w:author="Clark Nicholson" w:date="2019-01-24T14:31:00Z" w:initials="CN">
    <w:p w14:paraId="2932263C" w14:textId="3896E4EF" w:rsidR="00DE141D" w:rsidRDefault="00DE141D">
      <w:pPr>
        <w:pStyle w:val="CommentText"/>
      </w:pPr>
      <w:r>
        <w:rPr>
          <w:rStyle w:val="CommentReference"/>
        </w:rPr>
        <w:annotationRef/>
      </w:r>
      <w:r w:rsidR="0059508E">
        <w:t>I think you can have one copy of the script file and then have multiple tasks, 1 for each HP, that access that script.</w:t>
      </w:r>
    </w:p>
  </w:comment>
  <w:comment w:id="57" w:author="Stefan Georgiev" w:date="2019-02-05T15:14:00Z" w:initials="SG">
    <w:p w14:paraId="34A99E8B" w14:textId="77777777" w:rsidR="005C058C" w:rsidRDefault="005C058C">
      <w:pPr>
        <w:pStyle w:val="CommentText"/>
      </w:pPr>
      <w:r>
        <w:rPr>
          <w:rStyle w:val="CommentReference"/>
        </w:rPr>
        <w:annotationRef/>
      </w:r>
      <w:r>
        <w:fldChar w:fldCharType="begin"/>
      </w:r>
      <w:r>
        <w:instrText xml:space="preserve"> HYPERLINK "mailto:clarkn@microsoft.com" </w:instrText>
      </w:r>
      <w:bookmarkStart w:id="60" w:name="_@_7B2848809A154CE2A627D500AAC24EE1Z"/>
      <w:r>
        <w:rPr>
          <w:rStyle w:val="Mention"/>
        </w:rPr>
        <w:fldChar w:fldCharType="separate"/>
      </w:r>
      <w:bookmarkEnd w:id="60"/>
      <w:r w:rsidRPr="005C058C">
        <w:rPr>
          <w:rStyle w:val="Mention"/>
          <w:noProof/>
        </w:rPr>
        <w:t>@Clark Nicholson</w:t>
      </w:r>
      <w:r>
        <w:fldChar w:fldCharType="end"/>
      </w:r>
      <w:r>
        <w:t xml:space="preserve"> </w:t>
      </w:r>
      <w:r w:rsidR="00C505E9">
        <w:t xml:space="preserve">the script and config </w:t>
      </w:r>
      <w:proofErr w:type="gramStart"/>
      <w:r w:rsidR="00C505E9">
        <w:t>is</w:t>
      </w:r>
      <w:proofErr w:type="gramEnd"/>
      <w:r w:rsidR="00C505E9">
        <w:t xml:space="preserve"> per host pool at the moment</w:t>
      </w:r>
    </w:p>
    <w:p w14:paraId="3536898E" w14:textId="100586C8" w:rsidR="00C505E9" w:rsidRDefault="00C505E9">
      <w:pPr>
        <w:pStyle w:val="CommentText"/>
      </w:pPr>
      <w:r>
        <w:fldChar w:fldCharType="begin"/>
      </w:r>
      <w:r>
        <w:instrText xml:space="preserve"> HYPERLINK "mailto:scottman@microsoft.com" </w:instrText>
      </w:r>
      <w:bookmarkStart w:id="61" w:name="_@_AAC7A3BF9EEA45B9BC2EBE8983756AD6Z"/>
      <w:r>
        <w:rPr>
          <w:rStyle w:val="Mention"/>
        </w:rPr>
        <w:fldChar w:fldCharType="separate"/>
      </w:r>
      <w:bookmarkEnd w:id="61"/>
      <w:r w:rsidRPr="00C505E9">
        <w:rPr>
          <w:rStyle w:val="Mention"/>
          <w:noProof/>
        </w:rPr>
        <w:t>@Scott Manchester</w:t>
      </w:r>
      <w:r>
        <w:fldChar w:fldCharType="end"/>
      </w:r>
      <w:r>
        <w:t xml:space="preserve"> agree</w:t>
      </w:r>
    </w:p>
  </w:comment>
  <w:comment w:id="62" w:author="Christian Montoya" w:date="2019-01-24T12:59:00Z" w:initials="CM">
    <w:p w14:paraId="0E5CEF59" w14:textId="7362064C" w:rsidR="001761B4" w:rsidRDefault="001761B4">
      <w:pPr>
        <w:pStyle w:val="CommentText"/>
      </w:pPr>
      <w:r>
        <w:rPr>
          <w:rStyle w:val="CommentReference"/>
        </w:rPr>
        <w:annotationRef/>
      </w:r>
      <w:r>
        <w:t>Where are they downloading from?</w:t>
      </w:r>
    </w:p>
  </w:comment>
  <w:comment w:id="63" w:author="Stefan Georgiev" w:date="2019-02-05T15:15:00Z" w:initials="SG">
    <w:p w14:paraId="676EF2D6" w14:textId="73BB99D2" w:rsidR="00C505E9" w:rsidRDefault="003C5426">
      <w:pPr>
        <w:pStyle w:val="CommentText"/>
      </w:pPr>
      <w:r>
        <w:fldChar w:fldCharType="begin"/>
      </w:r>
      <w:r>
        <w:instrText xml:space="preserve"> HYPERLINK "mailto:chrimo@microsoft.com" </w:instrText>
      </w:r>
      <w:bookmarkStart w:id="64" w:name="_@_D569181320C34C14A252D634F2CA7C93Z"/>
      <w:r>
        <w:rPr>
          <w:rStyle w:val="Mention"/>
        </w:rPr>
        <w:fldChar w:fldCharType="separate"/>
      </w:r>
      <w:bookmarkEnd w:id="64"/>
      <w:r w:rsidRPr="003C5426">
        <w:rPr>
          <w:rStyle w:val="Mention"/>
          <w:noProof/>
        </w:rPr>
        <w:t>@Christian Montoya</w:t>
      </w:r>
      <w:r>
        <w:fldChar w:fldCharType="end"/>
      </w:r>
      <w:r>
        <w:t xml:space="preserve"> </w:t>
      </w:r>
      <w:r w:rsidR="00C505E9">
        <w:rPr>
          <w:rStyle w:val="CommentReference"/>
        </w:rPr>
        <w:annotationRef/>
      </w:r>
      <w:r w:rsidR="00C505E9">
        <w:t>Generally anywhere they got the document from</w:t>
      </w:r>
      <w:r>
        <w:t xml:space="preserve"> currently is between TBD and </w:t>
      </w:r>
      <w:proofErr w:type="spellStart"/>
      <w:r>
        <w:t>Github</w:t>
      </w:r>
      <w:proofErr w:type="spellEnd"/>
    </w:p>
  </w:comment>
  <w:comment w:id="69" w:author="Scott Manchester" w:date="2019-01-24T12:50:00Z" w:initials="SM">
    <w:p w14:paraId="4FEDB501" w14:textId="72796435" w:rsidR="28C97FA4" w:rsidRDefault="28C97FA4">
      <w:r>
        <w:t>Ditto</w:t>
      </w:r>
      <w:r>
        <w:annotationRef/>
      </w:r>
    </w:p>
  </w:comment>
  <w:comment w:id="70" w:author="Stefan Georgiev" w:date="2019-02-05T15:15:00Z" w:initials="SG">
    <w:p w14:paraId="29011C2D" w14:textId="460E0A57" w:rsidR="003C5426" w:rsidRDefault="003C5426">
      <w:pPr>
        <w:pStyle w:val="CommentText"/>
      </w:pPr>
      <w:r>
        <w:rPr>
          <w:rStyle w:val="CommentReference"/>
        </w:rPr>
        <w:annotationRef/>
      </w:r>
      <w:r>
        <w:t>Fixed</w:t>
      </w:r>
    </w:p>
  </w:comment>
  <w:comment w:id="82" w:author="Clark Nicholson" w:date="2019-01-24T14:40:00Z" w:initials="CN">
    <w:p w14:paraId="4E614A85" w14:textId="77777777" w:rsidR="00312EB8" w:rsidRDefault="00312EB8">
      <w:pPr>
        <w:pStyle w:val="CommentText"/>
      </w:pPr>
      <w:r>
        <w:rPr>
          <w:rStyle w:val="CommentReference"/>
        </w:rPr>
        <w:annotationRef/>
      </w:r>
      <w:r>
        <w:t xml:space="preserve">Azure docs use the verb “associate” not “own” to describe the relationship between AAD and Subs. </w:t>
      </w:r>
    </w:p>
    <w:p w14:paraId="063B8C65" w14:textId="7932BA28" w:rsidR="00776D7E" w:rsidRDefault="00776D7E">
      <w:pPr>
        <w:pStyle w:val="CommentText"/>
      </w:pPr>
      <w:r w:rsidRPr="00776D7E">
        <w:t>https://docs.microsoft.com/en-us/azure/active-directory/fundamentals/active-directory-how-subscriptions-associated-directory</w:t>
      </w:r>
    </w:p>
  </w:comment>
  <w:comment w:id="83" w:author="Stefan Georgiev" w:date="2019-02-05T15:16:00Z" w:initials="SG">
    <w:p w14:paraId="4F602DE7" w14:textId="24F286FE" w:rsidR="003C5426" w:rsidRDefault="003C5426">
      <w:pPr>
        <w:pStyle w:val="CommentText"/>
      </w:pPr>
      <w:r>
        <w:rPr>
          <w:rStyle w:val="CommentReference"/>
        </w:rPr>
        <w:annotationRef/>
      </w:r>
      <w:r>
        <w:t>Agree</w:t>
      </w:r>
    </w:p>
  </w:comment>
  <w:comment w:id="135" w:author="Clark Nicholson" w:date="2019-01-24T15:54:00Z" w:initials="CN">
    <w:p w14:paraId="58081696" w14:textId="1D939766" w:rsidR="0019661A" w:rsidRDefault="0019661A">
      <w:pPr>
        <w:pStyle w:val="CommentText"/>
      </w:pPr>
      <w:r>
        <w:rPr>
          <w:rStyle w:val="CommentReference"/>
        </w:rPr>
        <w:annotationRef/>
      </w:r>
      <w:r>
        <w:t>This is the title, not the body, Right?</w:t>
      </w:r>
    </w:p>
  </w:comment>
  <w:comment w:id="136" w:author="Stefan Georgiev" w:date="2019-02-05T15:17:00Z" w:initials="SG">
    <w:p w14:paraId="088F6EEF" w14:textId="7E7124F8" w:rsidR="002D5712" w:rsidRDefault="002D5712">
      <w:pPr>
        <w:pStyle w:val="CommentText"/>
      </w:pPr>
      <w:r>
        <w:rPr>
          <w:rStyle w:val="CommentReference"/>
        </w:rPr>
        <w:annotationRef/>
      </w:r>
      <w:r>
        <w:t>Correct</w:t>
      </w:r>
    </w:p>
  </w:comment>
  <w:comment w:id="145" w:author="Scott Manchester" w:date="2019-01-24T12:53:00Z" w:initials="SM">
    <w:p w14:paraId="79D19B2D" w14:textId="09E4C7C7" w:rsidR="431E8D1A" w:rsidRDefault="431E8D1A">
      <w:r>
        <w:t>I would say - Body of message warning users they will be logged off e.g. "Please save your work and logoff, the machine will shut down in XXX minutes".</w:t>
      </w:r>
      <w:r>
        <w:annotationRef/>
      </w:r>
    </w:p>
  </w:comment>
  <w:comment w:id="146" w:author="Christian Montoya" w:date="2019-01-24T13:01:00Z" w:initials="CM">
    <w:p w14:paraId="14D4E53A" w14:textId="50731610" w:rsidR="00F9323D" w:rsidRDefault="00F9323D">
      <w:pPr>
        <w:pStyle w:val="CommentText"/>
      </w:pPr>
      <w:r>
        <w:rPr>
          <w:rStyle w:val="CommentReference"/>
        </w:rPr>
        <w:annotationRef/>
      </w:r>
      <w:r>
        <w:t>Agreed.</w:t>
      </w:r>
    </w:p>
  </w:comment>
  <w:comment w:id="147" w:author="Clark Nicholson" w:date="2019-01-24T15:53:00Z" w:initials="CN">
    <w:p w14:paraId="648A408B" w14:textId="48CC132A" w:rsidR="0019661A" w:rsidRDefault="0019661A">
      <w:pPr>
        <w:pStyle w:val="CommentText"/>
      </w:pPr>
      <w:r>
        <w:rPr>
          <w:rStyle w:val="CommentReference"/>
        </w:rPr>
        <w:annotationRef/>
      </w:r>
      <w:r>
        <w:t>I think the admin can define their own message and this is simply the default.</w:t>
      </w:r>
    </w:p>
  </w:comment>
  <w:comment w:id="148" w:author="Christian Montoya" w:date="2019-01-24T15:58:00Z" w:initials="CM">
    <w:p w14:paraId="19F50015" w14:textId="6C108FC0" w:rsidR="00423F6E" w:rsidRDefault="00423F6E">
      <w:pPr>
        <w:pStyle w:val="CommentText"/>
      </w:pPr>
      <w:r>
        <w:rPr>
          <w:rStyle w:val="CommentReference"/>
        </w:rPr>
        <w:annotationRef/>
      </w:r>
      <w:r>
        <w:t>I think what Scott is saying is that this box for each of the other fields is a description, while this one is an example.</w:t>
      </w:r>
    </w:p>
  </w:comment>
  <w:comment w:id="149" w:author="Stefan Georgiev" w:date="2019-02-05T15:18:00Z" w:initials="SG">
    <w:p w14:paraId="33212E71" w14:textId="036BFCE4" w:rsidR="002D5712" w:rsidRDefault="002D5712">
      <w:pPr>
        <w:pStyle w:val="CommentText"/>
      </w:pPr>
      <w:r>
        <w:rPr>
          <w:rStyle w:val="CommentReference"/>
        </w:rPr>
        <w:annotationRef/>
      </w:r>
      <w:r>
        <w:fldChar w:fldCharType="begin"/>
      </w:r>
      <w:r>
        <w:instrText xml:space="preserve"> HYPERLINK "mailto:scottman@microsoft.com" </w:instrText>
      </w:r>
      <w:bookmarkStart w:id="151" w:name="_@_F6EE8FE2AB924D52ADE2445C9AB68841Z"/>
      <w:r>
        <w:rPr>
          <w:rStyle w:val="Mention"/>
        </w:rPr>
        <w:fldChar w:fldCharType="separate"/>
      </w:r>
      <w:bookmarkEnd w:id="151"/>
      <w:r w:rsidRPr="002D5712">
        <w:rPr>
          <w:rStyle w:val="Mention"/>
          <w:noProof/>
        </w:rPr>
        <w:t>@Scott Manchester</w:t>
      </w:r>
      <w:r>
        <w:fldChar w:fldCharType="end"/>
      </w:r>
      <w:r>
        <w:fldChar w:fldCharType="begin"/>
      </w:r>
      <w:r>
        <w:instrText xml:space="preserve"> HYPERLINK "mailto:chrimo@microsoft.com" </w:instrText>
      </w:r>
      <w:bookmarkStart w:id="152" w:name="_@_772DD0506C7C4CCAB640C5F37EB72393Z"/>
      <w:r>
        <w:rPr>
          <w:rStyle w:val="Mention"/>
        </w:rPr>
        <w:fldChar w:fldCharType="separate"/>
      </w:r>
      <w:bookmarkEnd w:id="152"/>
      <w:r w:rsidRPr="002D5712">
        <w:rPr>
          <w:rStyle w:val="Mention"/>
          <w:noProof/>
        </w:rPr>
        <w:t>@Christian Montoya</w:t>
      </w:r>
      <w:r>
        <w:fldChar w:fldCharType="end"/>
      </w:r>
      <w:r>
        <w:t xml:space="preserve"> agree</w:t>
      </w:r>
    </w:p>
  </w:comment>
  <w:comment w:id="157" w:author="Christian Montoya" w:date="2019-01-24T13:15:00Z" w:initials="CM">
    <w:p w14:paraId="0CC29B65" w14:textId="77777777" w:rsidR="00060D48" w:rsidRDefault="00060D48">
      <w:pPr>
        <w:pStyle w:val="CommentText"/>
      </w:pPr>
      <w:r>
        <w:rPr>
          <w:rStyle w:val="CommentReference"/>
        </w:rPr>
        <w:annotationRef/>
      </w:r>
      <w:r>
        <w:t>I would break this up in the following way:</w:t>
      </w:r>
    </w:p>
    <w:p w14:paraId="6BD2B86E" w14:textId="77777777" w:rsidR="00060D48" w:rsidRDefault="00060D48">
      <w:pPr>
        <w:pStyle w:val="CommentText"/>
      </w:pPr>
    </w:p>
    <w:p w14:paraId="7D4383EC" w14:textId="4D9BEFF1" w:rsidR="00060D48" w:rsidRDefault="000E5F2C">
      <w:pPr>
        <w:pStyle w:val="CommentText"/>
      </w:pPr>
      <w:r>
        <w:t xml:space="preserve">&lt;h2 header&gt; </w:t>
      </w:r>
      <w:r w:rsidR="00060D48">
        <w:t>Detailed Description</w:t>
      </w:r>
    </w:p>
    <w:p w14:paraId="6290CFDF" w14:textId="77777777" w:rsidR="00060D48" w:rsidRDefault="00060D48">
      <w:pPr>
        <w:pStyle w:val="CommentText"/>
      </w:pPr>
      <w:r>
        <w:t>The script reads settings from the config.xml file</w:t>
      </w:r>
      <w:r w:rsidR="000D1075">
        <w:t xml:space="preserve"> a</w:t>
      </w:r>
      <w:r w:rsidR="00DB64BA">
        <w:t>nd uses the appropriate settings to spin up or down VMs. It has two main operating modes:</w:t>
      </w:r>
    </w:p>
    <w:p w14:paraId="6AD835E6" w14:textId="1EF6B319" w:rsidR="00DB64BA" w:rsidRDefault="00DB64BA" w:rsidP="00DB64BA">
      <w:pPr>
        <w:pStyle w:val="CommentText"/>
        <w:numPr>
          <w:ilvl w:val="0"/>
          <w:numId w:val="6"/>
        </w:numPr>
      </w:pPr>
      <w:r>
        <w:t xml:space="preserve">Peak </w:t>
      </w:r>
      <w:r w:rsidR="00B36413">
        <w:t>Hours</w:t>
      </w:r>
    </w:p>
    <w:p w14:paraId="5A3DB0EF" w14:textId="77777777" w:rsidR="00DB64BA" w:rsidRDefault="00DB64BA" w:rsidP="00DB64BA">
      <w:pPr>
        <w:pStyle w:val="CommentText"/>
        <w:numPr>
          <w:ilvl w:val="0"/>
          <w:numId w:val="6"/>
        </w:numPr>
      </w:pPr>
      <w:r>
        <w:t>Off-</w:t>
      </w:r>
      <w:r w:rsidR="00EF1509">
        <w:t>peak</w:t>
      </w:r>
      <w:r w:rsidR="00B36413">
        <w:t xml:space="preserve"> Hours</w:t>
      </w:r>
    </w:p>
    <w:p w14:paraId="6DD9161D" w14:textId="77777777" w:rsidR="000E5F2C" w:rsidRDefault="000E5F2C" w:rsidP="000E5F2C">
      <w:pPr>
        <w:pStyle w:val="CommentText"/>
      </w:pPr>
    </w:p>
    <w:p w14:paraId="369B083F" w14:textId="77777777" w:rsidR="000E5F2C" w:rsidRDefault="000E5F2C" w:rsidP="000E5F2C">
      <w:pPr>
        <w:pStyle w:val="CommentText"/>
      </w:pPr>
      <w:r>
        <w:t>&lt;h3 header&gt; Peak hours</w:t>
      </w:r>
    </w:p>
    <w:p w14:paraId="271DADCC" w14:textId="77777777" w:rsidR="00281E63" w:rsidRDefault="00281E63" w:rsidP="000E5F2C">
      <w:pPr>
        <w:pStyle w:val="CommentText"/>
      </w:pPr>
      <w:r>
        <w:t>[Description you have…]</w:t>
      </w:r>
    </w:p>
    <w:p w14:paraId="1DEA6F6F" w14:textId="77777777" w:rsidR="00281E63" w:rsidRDefault="00281E63" w:rsidP="000E5F2C">
      <w:pPr>
        <w:pStyle w:val="CommentText"/>
      </w:pPr>
    </w:p>
    <w:p w14:paraId="3CD1D6AF" w14:textId="461778F3" w:rsidR="00281E63" w:rsidRDefault="00281E63" w:rsidP="000E5F2C">
      <w:pPr>
        <w:pStyle w:val="CommentText"/>
      </w:pPr>
      <w:r>
        <w:t>&lt;h3 header&gt; Off-peak hours</w:t>
      </w:r>
    </w:p>
  </w:comment>
  <w:comment w:id="158" w:author="Stefan Georgiev" w:date="2019-02-05T15:23:00Z" w:initials="SG">
    <w:p w14:paraId="17B11CFE" w14:textId="0484B8E9" w:rsidR="00525F19" w:rsidRDefault="00525F19">
      <w:pPr>
        <w:pStyle w:val="CommentText"/>
      </w:pPr>
      <w:r>
        <w:rPr>
          <w:rStyle w:val="CommentReference"/>
        </w:rPr>
        <w:annotationRef/>
      </w:r>
      <w:r w:rsidR="00F916AC">
        <w:fldChar w:fldCharType="begin"/>
      </w:r>
      <w:r w:rsidR="00F916AC">
        <w:instrText xml:space="preserve"> HYPERLINK "mailto:chrimo@microsoft.com" </w:instrText>
      </w:r>
      <w:bookmarkStart w:id="160" w:name="_@_2C8F9917165344E6B5C655827D385F3DZ"/>
      <w:r w:rsidR="00F916AC">
        <w:rPr>
          <w:rStyle w:val="Mention"/>
        </w:rPr>
        <w:fldChar w:fldCharType="separate"/>
      </w:r>
      <w:bookmarkEnd w:id="160"/>
      <w:r w:rsidR="00F916AC" w:rsidRPr="00F916AC">
        <w:rPr>
          <w:rStyle w:val="Mention"/>
          <w:noProof/>
        </w:rPr>
        <w:t>@Christian Montoya</w:t>
      </w:r>
      <w:r w:rsidR="00F916AC">
        <w:fldChar w:fldCharType="end"/>
      </w:r>
      <w:r w:rsidR="00F916AC">
        <w:t xml:space="preserve"> </w:t>
      </w:r>
      <w:r>
        <w:t xml:space="preserve">Please go ahead </w:t>
      </w:r>
      <w:r w:rsidR="00F916AC">
        <w:t>not 100% sure I understand your vision</w:t>
      </w:r>
    </w:p>
  </w:comment>
  <w:comment w:id="159" w:author="Stefan Georgiev" w:date="2019-02-05T15:23:00Z" w:initials="SG">
    <w:p w14:paraId="72B67D3D" w14:textId="5DEF7425" w:rsidR="00F916AC" w:rsidRDefault="00F916AC">
      <w:pPr>
        <w:pStyle w:val="CommentText"/>
      </w:pPr>
      <w:r>
        <w:rPr>
          <w:rStyle w:val="CommentReference"/>
        </w:rPr>
        <w:annotationRef/>
      </w:r>
    </w:p>
  </w:comment>
  <w:comment w:id="162" w:author="Clark Nicholson" w:date="2019-01-24T15:58:00Z" w:initials="CN">
    <w:p w14:paraId="1F2EDFA2" w14:textId="250C1963" w:rsidR="00EE4FB3" w:rsidRDefault="00EE4FB3">
      <w:pPr>
        <w:pStyle w:val="CommentText"/>
      </w:pPr>
      <w:r>
        <w:rPr>
          <w:rStyle w:val="CommentReference"/>
        </w:rPr>
        <w:annotationRef/>
      </w:r>
      <w:r>
        <w:t xml:space="preserve">This is left over from RDS2016 text. Should be the additional or utility VM. </w:t>
      </w:r>
    </w:p>
  </w:comment>
  <w:comment w:id="163" w:author="Stefan Georgiev" w:date="2019-02-05T15:20:00Z" w:initials="SG">
    <w:p w14:paraId="026B1AEF" w14:textId="14D31845" w:rsidR="00072442" w:rsidRDefault="00072442">
      <w:pPr>
        <w:pStyle w:val="CommentText"/>
      </w:pPr>
      <w:r>
        <w:rPr>
          <w:rStyle w:val="CommentReference"/>
        </w:rPr>
        <w:annotationRef/>
      </w:r>
      <w:r>
        <w:fldChar w:fldCharType="begin"/>
      </w:r>
      <w:r>
        <w:instrText xml:space="preserve"> HYPERLINK "mailto:clarkn@microsoft.com" </w:instrText>
      </w:r>
      <w:bookmarkStart w:id="166" w:name="_@_58201C9627C24AA5B56F0B0419A2D98EZ"/>
      <w:r>
        <w:rPr>
          <w:rStyle w:val="Mention"/>
        </w:rPr>
        <w:fldChar w:fldCharType="separate"/>
      </w:r>
      <w:bookmarkEnd w:id="166"/>
      <w:r w:rsidRPr="00072442">
        <w:rPr>
          <w:rStyle w:val="Mention"/>
          <w:noProof/>
        </w:rPr>
        <w:t>@Clark Nicholson</w:t>
      </w:r>
      <w:r>
        <w:fldChar w:fldCharType="end"/>
      </w:r>
      <w:r>
        <w:t>: agree</w:t>
      </w:r>
    </w:p>
  </w:comment>
  <w:comment w:id="161" w:author="Scott Manchester" w:date="2019-01-24T12:55:00Z" w:initials="SM">
    <w:p w14:paraId="0EC4544C" w14:textId="2184A943" w:rsidR="27B15028" w:rsidRDefault="27B15028">
      <w:pPr>
        <w:pStyle w:val="CommentText"/>
      </w:pPr>
      <w:r>
        <w:t>You should clarify in the doc what is required for WVD vs. RDS.</w:t>
      </w:r>
      <w:r>
        <w:rPr>
          <w:rStyle w:val="CommentReference"/>
        </w:rPr>
        <w:annotationRef/>
      </w:r>
    </w:p>
  </w:comment>
  <w:comment w:id="171" w:author="Clark Nicholson" w:date="2019-01-24T17:15:00Z" w:initials="CN">
    <w:p w14:paraId="62279697" w14:textId="3C8B74FC" w:rsidR="00495C9B" w:rsidRDefault="00495C9B">
      <w:pPr>
        <w:pStyle w:val="CommentText"/>
      </w:pPr>
      <w:r>
        <w:rPr>
          <w:rStyle w:val="CommentReference"/>
        </w:rPr>
        <w:annotationRef/>
      </w:r>
      <w:r w:rsidR="00952DE3">
        <w:t>Are you going to update this table or remove?</w:t>
      </w:r>
    </w:p>
  </w:comment>
  <w:comment w:id="172" w:author="Stefan Georgiev" w:date="2019-02-05T15:19:00Z" w:initials="SG">
    <w:p w14:paraId="60D16D00" w14:textId="2D3629E7" w:rsidR="002D5712" w:rsidRDefault="002D5712">
      <w:pPr>
        <w:pStyle w:val="CommentText"/>
      </w:pPr>
      <w:r>
        <w:rPr>
          <w:rStyle w:val="CommentReference"/>
        </w:rPr>
        <w:annotationRef/>
      </w:r>
      <w:r>
        <w:t xml:space="preserve">We will likely remove it as this is going to be hosted either in Docs.microsoft.com or </w:t>
      </w:r>
      <w:proofErr w:type="spellStart"/>
      <w:r>
        <w:t>github</w:t>
      </w:r>
      <w:proofErr w:type="spellEnd"/>
      <w:r>
        <w:t xml:space="preserve"> both have own versioning. Will leave for Heidi 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6AA324" w15:done="1"/>
  <w15:commentEx w15:paraId="75AD8C45" w15:paraIdParent="0B6AA324" w15:done="1"/>
  <w15:commentEx w15:paraId="1B9EC036" w15:paraIdParent="0B6AA324" w15:done="1"/>
  <w15:commentEx w15:paraId="4D577640" w15:done="1"/>
  <w15:commentEx w15:paraId="0762CB89" w15:paraIdParent="4D577640" w15:done="1"/>
  <w15:commentEx w15:paraId="50964DC4" w15:paraIdParent="4D577640" w15:done="1"/>
  <w15:commentEx w15:paraId="0F9289C3" w15:done="1"/>
  <w15:commentEx w15:paraId="2A29C2B4" w15:paraIdParent="0F9289C3" w15:done="1"/>
  <w15:commentEx w15:paraId="6B7EFE85" w15:done="1"/>
  <w15:commentEx w15:paraId="0A99A639" w15:paraIdParent="6B7EFE85" w15:done="1"/>
  <w15:commentEx w15:paraId="2932263C" w15:paraIdParent="6B7EFE85" w15:done="1"/>
  <w15:commentEx w15:paraId="3536898E" w15:paraIdParent="6B7EFE85" w15:done="1"/>
  <w15:commentEx w15:paraId="0E5CEF59" w15:done="1"/>
  <w15:commentEx w15:paraId="676EF2D6" w15:paraIdParent="0E5CEF59" w15:done="1"/>
  <w15:commentEx w15:paraId="4FEDB501" w15:done="1"/>
  <w15:commentEx w15:paraId="29011C2D" w15:paraIdParent="4FEDB501" w15:done="1"/>
  <w15:commentEx w15:paraId="063B8C65" w15:done="0"/>
  <w15:commentEx w15:paraId="4F602DE7" w15:paraIdParent="063B8C65" w15:done="0"/>
  <w15:commentEx w15:paraId="58081696" w15:done="1"/>
  <w15:commentEx w15:paraId="088F6EEF" w15:paraIdParent="58081696" w15:done="0"/>
  <w15:commentEx w15:paraId="79D19B2D" w15:done="1"/>
  <w15:commentEx w15:paraId="14D4E53A" w15:paraIdParent="79D19B2D" w15:done="1"/>
  <w15:commentEx w15:paraId="648A408B" w15:paraIdParent="79D19B2D" w15:done="1"/>
  <w15:commentEx w15:paraId="19F50015" w15:paraIdParent="79D19B2D" w15:done="1"/>
  <w15:commentEx w15:paraId="33212E71" w15:paraIdParent="79D19B2D" w15:done="1"/>
  <w15:commentEx w15:paraId="3CD1D6AF" w15:done="1"/>
  <w15:commentEx w15:paraId="17B11CFE" w15:paraIdParent="3CD1D6AF" w15:done="1"/>
  <w15:commentEx w15:paraId="72B67D3D" w15:paraIdParent="3CD1D6AF" w15:done="1"/>
  <w15:commentEx w15:paraId="1F2EDFA2" w15:done="1"/>
  <w15:commentEx w15:paraId="026B1AEF" w15:paraIdParent="1F2EDFA2" w15:done="1"/>
  <w15:commentEx w15:paraId="0EC4544C" w15:done="1"/>
  <w15:commentEx w15:paraId="62279697" w15:done="1"/>
  <w15:commentEx w15:paraId="60D16D00" w15:paraIdParent="6227969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6AA324" w16cid:durableId="1FF4492F"/>
  <w16cid:commentId w16cid:paraId="75AD8C45" w16cid:durableId="1FF44BEF"/>
  <w16cid:commentId w16cid:paraId="1B9EC036" w16cid:durableId="2004247F"/>
  <w16cid:commentId w16cid:paraId="4D577640" w16cid:durableId="0B1B7D70"/>
  <w16cid:commentId w16cid:paraId="0762CB89" w16cid:durableId="1FF43426"/>
  <w16cid:commentId w16cid:paraId="50964DC4" w16cid:durableId="20042623"/>
  <w16cid:commentId w16cid:paraId="0F9289C3" w16cid:durableId="792F1E4E"/>
  <w16cid:commentId w16cid:paraId="2A29C2B4" w16cid:durableId="20042693"/>
  <w16cid:commentId w16cid:paraId="6B7EFE85" w16cid:durableId="20C28313"/>
  <w16cid:commentId w16cid:paraId="0A99A639" w16cid:durableId="1FF43524"/>
  <w16cid:commentId w16cid:paraId="2932263C" w16cid:durableId="1FF44AC5"/>
  <w16cid:commentId w16cid:paraId="3536898E" w16cid:durableId="200426B8"/>
  <w16cid:commentId w16cid:paraId="0E5CEF59" w16cid:durableId="1FF4353D"/>
  <w16cid:commentId w16cid:paraId="676EF2D6" w16cid:durableId="200426F8"/>
  <w16cid:commentId w16cid:paraId="4FEDB501" w16cid:durableId="024BD536"/>
  <w16cid:commentId w16cid:paraId="29011C2D" w16cid:durableId="20042726"/>
  <w16cid:commentId w16cid:paraId="063B8C65" w16cid:durableId="1FF44CE2"/>
  <w16cid:commentId w16cid:paraId="4F602DE7" w16cid:durableId="2004274B"/>
  <w16cid:commentId w16cid:paraId="58081696" w16cid:durableId="1FF45E2E"/>
  <w16cid:commentId w16cid:paraId="088F6EEF" w16cid:durableId="2004277D"/>
  <w16cid:commentId w16cid:paraId="79D19B2D" w16cid:durableId="26DF9570"/>
  <w16cid:commentId w16cid:paraId="14D4E53A" w16cid:durableId="1FF435AE"/>
  <w16cid:commentId w16cid:paraId="648A408B" w16cid:durableId="1FF45E14"/>
  <w16cid:commentId w16cid:paraId="19F50015" w16cid:durableId="1FF45F22"/>
  <w16cid:commentId w16cid:paraId="33212E71" w16cid:durableId="200427BB"/>
  <w16cid:commentId w16cid:paraId="3CD1D6AF" w16cid:durableId="1FF438D4"/>
  <w16cid:commentId w16cid:paraId="17B11CFE" w16cid:durableId="200428D5"/>
  <w16cid:commentId w16cid:paraId="72B67D3D" w16cid:durableId="200428F1"/>
  <w16cid:commentId w16cid:paraId="1F2EDFA2" w16cid:durableId="1FF45F10"/>
  <w16cid:commentId w16cid:paraId="026B1AEF" w16cid:durableId="2004283D"/>
  <w16cid:commentId w16cid:paraId="0EC4544C" w16cid:durableId="4404DB16"/>
  <w16cid:commentId w16cid:paraId="62279697" w16cid:durableId="1FF47136"/>
  <w16cid:commentId w16cid:paraId="60D16D00" w16cid:durableId="200427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CE240" w14:textId="77777777" w:rsidR="00103AC2" w:rsidRDefault="00103AC2" w:rsidP="00B64F87">
      <w:pPr>
        <w:spacing w:after="0" w:line="240" w:lineRule="auto"/>
      </w:pPr>
      <w:r>
        <w:separator/>
      </w:r>
    </w:p>
  </w:endnote>
  <w:endnote w:type="continuationSeparator" w:id="0">
    <w:p w14:paraId="47DECD60" w14:textId="77777777" w:rsidR="00103AC2" w:rsidRDefault="00103AC2" w:rsidP="00B64F87">
      <w:pPr>
        <w:spacing w:after="0" w:line="240" w:lineRule="auto"/>
      </w:pPr>
      <w:r>
        <w:continuationSeparator/>
      </w:r>
    </w:p>
  </w:endnote>
  <w:endnote w:type="continuationNotice" w:id="1">
    <w:p w14:paraId="5AD5DAD4" w14:textId="77777777" w:rsidR="00103AC2" w:rsidRDefault="00103A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331B2" w14:textId="77777777" w:rsidR="00103AC2" w:rsidRDefault="00103AC2" w:rsidP="00B64F87">
      <w:pPr>
        <w:spacing w:after="0" w:line="240" w:lineRule="auto"/>
      </w:pPr>
      <w:r>
        <w:separator/>
      </w:r>
    </w:p>
  </w:footnote>
  <w:footnote w:type="continuationSeparator" w:id="0">
    <w:p w14:paraId="28B00924" w14:textId="77777777" w:rsidR="00103AC2" w:rsidRDefault="00103AC2" w:rsidP="00B64F87">
      <w:pPr>
        <w:spacing w:after="0" w:line="240" w:lineRule="auto"/>
      </w:pPr>
      <w:r>
        <w:continuationSeparator/>
      </w:r>
    </w:p>
  </w:footnote>
  <w:footnote w:type="continuationNotice" w:id="1">
    <w:p w14:paraId="420F4C04" w14:textId="77777777" w:rsidR="00103AC2" w:rsidRDefault="00103AC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A5DF8"/>
    <w:multiLevelType w:val="hybridMultilevel"/>
    <w:tmpl w:val="62FCE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431D7"/>
    <w:multiLevelType w:val="hybridMultilevel"/>
    <w:tmpl w:val="2B42D0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076F6"/>
    <w:multiLevelType w:val="hybridMultilevel"/>
    <w:tmpl w:val="4CF81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D3085"/>
    <w:multiLevelType w:val="hybridMultilevel"/>
    <w:tmpl w:val="4DFC3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594BEF"/>
    <w:multiLevelType w:val="hybridMultilevel"/>
    <w:tmpl w:val="DEDEA22E"/>
    <w:lvl w:ilvl="0" w:tplc="8F5AE29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D65300"/>
    <w:multiLevelType w:val="hybridMultilevel"/>
    <w:tmpl w:val="E8520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 Georgiev">
    <w15:presenceInfo w15:providerId="AD" w15:userId="S-1-5-21-2127521184-1604012920-1887927527-13276045"/>
  </w15:person>
  <w15:person w15:author="Stefan Georgiev [2]">
    <w15:presenceInfo w15:providerId="AD" w15:userId="S::stgeorgi@microsoft.com::a2223ed1-8da9-4792-a427-d7dee599e69c"/>
  </w15:person>
  <w15:person w15:author="Viswanadham kudapu">
    <w15:presenceInfo w15:providerId="AD" w15:userId="S::Viswanadham.kudapu@peopletech.com::85907871-9d84-4744-9332-80976286f6c9"/>
  </w15:person>
  <w15:person w15:author="Roop Kiran Chevuri">
    <w15:presenceInfo w15:providerId="AD" w15:userId="S::rkiran@microsoft.com::c709a1fa-ba13-4db6-a169-e24f3e8c7e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F87"/>
    <w:rsid w:val="00012016"/>
    <w:rsid w:val="00012BB3"/>
    <w:rsid w:val="00060D48"/>
    <w:rsid w:val="00072442"/>
    <w:rsid w:val="000822BB"/>
    <w:rsid w:val="000B2E0B"/>
    <w:rsid w:val="000B4CE9"/>
    <w:rsid w:val="000D1075"/>
    <w:rsid w:val="000E5F2C"/>
    <w:rsid w:val="000F2842"/>
    <w:rsid w:val="00103AC2"/>
    <w:rsid w:val="00114786"/>
    <w:rsid w:val="00121FEB"/>
    <w:rsid w:val="001423B6"/>
    <w:rsid w:val="00145C8E"/>
    <w:rsid w:val="00152C94"/>
    <w:rsid w:val="00165519"/>
    <w:rsid w:val="001656F4"/>
    <w:rsid w:val="001761B4"/>
    <w:rsid w:val="00193C9C"/>
    <w:rsid w:val="0019661A"/>
    <w:rsid w:val="001A7C36"/>
    <w:rsid w:val="001D4CED"/>
    <w:rsid w:val="00210ADE"/>
    <w:rsid w:val="00227409"/>
    <w:rsid w:val="00231B45"/>
    <w:rsid w:val="0025000F"/>
    <w:rsid w:val="00281E63"/>
    <w:rsid w:val="00282B41"/>
    <w:rsid w:val="002939C6"/>
    <w:rsid w:val="002A39F5"/>
    <w:rsid w:val="002B2AB2"/>
    <w:rsid w:val="002C1A7B"/>
    <w:rsid w:val="002D2F4E"/>
    <w:rsid w:val="002D5712"/>
    <w:rsid w:val="002E4C39"/>
    <w:rsid w:val="00312EB8"/>
    <w:rsid w:val="00324739"/>
    <w:rsid w:val="00336642"/>
    <w:rsid w:val="0038346A"/>
    <w:rsid w:val="003B7CA8"/>
    <w:rsid w:val="003C5426"/>
    <w:rsid w:val="003C7E0E"/>
    <w:rsid w:val="003C7F2F"/>
    <w:rsid w:val="00406B20"/>
    <w:rsid w:val="00423F6E"/>
    <w:rsid w:val="00443A70"/>
    <w:rsid w:val="00447A35"/>
    <w:rsid w:val="00495C9B"/>
    <w:rsid w:val="004962E7"/>
    <w:rsid w:val="004A760C"/>
    <w:rsid w:val="004D50EE"/>
    <w:rsid w:val="004D58D4"/>
    <w:rsid w:val="00525F19"/>
    <w:rsid w:val="00582AD5"/>
    <w:rsid w:val="005843B0"/>
    <w:rsid w:val="0059508E"/>
    <w:rsid w:val="005C058C"/>
    <w:rsid w:val="006601E2"/>
    <w:rsid w:val="00690D97"/>
    <w:rsid w:val="006C1CE8"/>
    <w:rsid w:val="00722903"/>
    <w:rsid w:val="00776D7E"/>
    <w:rsid w:val="007821A5"/>
    <w:rsid w:val="007A1B43"/>
    <w:rsid w:val="007B2C83"/>
    <w:rsid w:val="007C5846"/>
    <w:rsid w:val="007D6C6F"/>
    <w:rsid w:val="007E60E7"/>
    <w:rsid w:val="007F3F71"/>
    <w:rsid w:val="00810B64"/>
    <w:rsid w:val="00811A0E"/>
    <w:rsid w:val="008260D0"/>
    <w:rsid w:val="00882A00"/>
    <w:rsid w:val="008846E3"/>
    <w:rsid w:val="008C7F25"/>
    <w:rsid w:val="00911DF7"/>
    <w:rsid w:val="009200CC"/>
    <w:rsid w:val="00952DE3"/>
    <w:rsid w:val="00955264"/>
    <w:rsid w:val="00975BE4"/>
    <w:rsid w:val="009818FA"/>
    <w:rsid w:val="009878E9"/>
    <w:rsid w:val="00995A1F"/>
    <w:rsid w:val="00996247"/>
    <w:rsid w:val="00A26F7C"/>
    <w:rsid w:val="00A465F9"/>
    <w:rsid w:val="00A610AE"/>
    <w:rsid w:val="00A710D9"/>
    <w:rsid w:val="00A87305"/>
    <w:rsid w:val="00A90543"/>
    <w:rsid w:val="00A92383"/>
    <w:rsid w:val="00AD5177"/>
    <w:rsid w:val="00AE02D9"/>
    <w:rsid w:val="00B22720"/>
    <w:rsid w:val="00B36413"/>
    <w:rsid w:val="00B644F3"/>
    <w:rsid w:val="00B64F87"/>
    <w:rsid w:val="00B67D48"/>
    <w:rsid w:val="00C229A2"/>
    <w:rsid w:val="00C22F49"/>
    <w:rsid w:val="00C426B5"/>
    <w:rsid w:val="00C505E9"/>
    <w:rsid w:val="00C90DD2"/>
    <w:rsid w:val="00CA626A"/>
    <w:rsid w:val="00CB37CA"/>
    <w:rsid w:val="00DB64BA"/>
    <w:rsid w:val="00DC636E"/>
    <w:rsid w:val="00DE141D"/>
    <w:rsid w:val="00E1344B"/>
    <w:rsid w:val="00E3507E"/>
    <w:rsid w:val="00E8654D"/>
    <w:rsid w:val="00EB0C75"/>
    <w:rsid w:val="00EC05FF"/>
    <w:rsid w:val="00EC1664"/>
    <w:rsid w:val="00EE39D6"/>
    <w:rsid w:val="00EE4FB3"/>
    <w:rsid w:val="00EE6397"/>
    <w:rsid w:val="00EF1509"/>
    <w:rsid w:val="00F016F2"/>
    <w:rsid w:val="00F10A8B"/>
    <w:rsid w:val="00F4370C"/>
    <w:rsid w:val="00F574DA"/>
    <w:rsid w:val="00F916AC"/>
    <w:rsid w:val="00F9323D"/>
    <w:rsid w:val="00FA2761"/>
    <w:rsid w:val="00FD041A"/>
    <w:rsid w:val="00FF050F"/>
    <w:rsid w:val="00FF753F"/>
    <w:rsid w:val="27B15028"/>
    <w:rsid w:val="28C97FA4"/>
    <w:rsid w:val="3FC134D8"/>
    <w:rsid w:val="431E8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B6C1C"/>
  <w15:chartTrackingRefBased/>
  <w15:docId w15:val="{0492C737-CE95-4A1E-B524-2F79E0549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00CC"/>
    <w:rPr>
      <w:rFonts w:eastAsiaTheme="minorEastAsia"/>
      <w:lang w:eastAsia="zh-CN"/>
    </w:rPr>
  </w:style>
  <w:style w:type="paragraph" w:styleId="Heading1">
    <w:name w:val="heading 1"/>
    <w:basedOn w:val="Normal"/>
    <w:next w:val="Normal"/>
    <w:link w:val="Heading1Char"/>
    <w:uiPriority w:val="9"/>
    <w:qFormat/>
    <w:rsid w:val="009200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0CC"/>
    <w:rPr>
      <w:rFonts w:asciiTheme="majorHAnsi" w:eastAsiaTheme="majorEastAsia" w:hAnsiTheme="majorHAnsi" w:cstheme="majorBidi"/>
      <w:color w:val="2F5496" w:themeColor="accent1" w:themeShade="BF"/>
      <w:sz w:val="32"/>
      <w:szCs w:val="32"/>
      <w:lang w:eastAsia="zh-CN"/>
    </w:rPr>
  </w:style>
  <w:style w:type="paragraph" w:styleId="Title">
    <w:name w:val="Title"/>
    <w:basedOn w:val="Normal"/>
    <w:next w:val="Normal"/>
    <w:link w:val="TitleChar"/>
    <w:uiPriority w:val="10"/>
    <w:qFormat/>
    <w:rsid w:val="009200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0CC"/>
    <w:rPr>
      <w:rFonts w:asciiTheme="majorHAnsi" w:eastAsiaTheme="majorEastAsia" w:hAnsiTheme="majorHAnsi" w:cstheme="majorBidi"/>
      <w:spacing w:val="-10"/>
      <w:kern w:val="28"/>
      <w:sz w:val="56"/>
      <w:szCs w:val="56"/>
      <w:lang w:eastAsia="zh-CN"/>
    </w:rPr>
  </w:style>
  <w:style w:type="paragraph" w:styleId="ListParagraph">
    <w:name w:val="List Paragraph"/>
    <w:basedOn w:val="Normal"/>
    <w:uiPriority w:val="34"/>
    <w:qFormat/>
    <w:rsid w:val="009200CC"/>
    <w:pPr>
      <w:ind w:left="720"/>
      <w:contextualSpacing/>
    </w:pPr>
  </w:style>
  <w:style w:type="character" w:styleId="Strong">
    <w:name w:val="Strong"/>
    <w:basedOn w:val="DefaultParagraphFont"/>
    <w:uiPriority w:val="22"/>
    <w:qFormat/>
    <w:rsid w:val="009200CC"/>
    <w:rPr>
      <w:b/>
      <w:bCs/>
    </w:rPr>
  </w:style>
  <w:style w:type="character" w:styleId="Hyperlink">
    <w:name w:val="Hyperlink"/>
    <w:basedOn w:val="DefaultParagraphFont"/>
    <w:uiPriority w:val="99"/>
    <w:unhideWhenUsed/>
    <w:rsid w:val="009200CC"/>
    <w:rPr>
      <w:color w:val="0563C1" w:themeColor="hyperlink"/>
      <w:u w:val="single"/>
    </w:rPr>
  </w:style>
  <w:style w:type="paragraph" w:customStyle="1" w:styleId="Legalese">
    <w:name w:val="Legalese"/>
    <w:uiPriority w:val="8"/>
    <w:qFormat/>
    <w:rsid w:val="009200CC"/>
    <w:pPr>
      <w:spacing w:after="120" w:line="180" w:lineRule="atLeast"/>
    </w:pPr>
    <w:rPr>
      <w:rFonts w:ascii="Segoe UI" w:eastAsia="Times New Roman" w:hAnsi="Segoe UI" w:cs="Times New Roman"/>
      <w:color w:val="000000" w:themeColor="text1"/>
      <w:sz w:val="14"/>
      <w:szCs w:val="20"/>
    </w:rPr>
  </w:style>
  <w:style w:type="paragraph" w:customStyle="1" w:styleId="owapara">
    <w:name w:val="owapara"/>
    <w:basedOn w:val="Normal"/>
    <w:rsid w:val="009200CC"/>
    <w:pPr>
      <w:spacing w:after="0" w:line="240" w:lineRule="auto"/>
    </w:pPr>
    <w:rPr>
      <w:rFonts w:ascii="Times New Roman" w:eastAsiaTheme="minorHAnsi" w:hAnsi="Times New Roman" w:cs="Times New Roman"/>
      <w:sz w:val="24"/>
      <w:szCs w:val="24"/>
      <w:lang w:eastAsia="en-US"/>
    </w:rPr>
  </w:style>
  <w:style w:type="table" w:styleId="TableGrid">
    <w:name w:val="Table Grid"/>
    <w:basedOn w:val="TableNormal"/>
    <w:uiPriority w:val="39"/>
    <w:rsid w:val="009200CC"/>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B4CE9"/>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eastAsiaTheme="minorEastAsia"/>
      <w:sz w:val="20"/>
      <w:szCs w:val="20"/>
      <w:lang w:eastAsia="zh-CN"/>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134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44B"/>
    <w:rPr>
      <w:rFonts w:ascii="Segoe UI" w:eastAsiaTheme="minorEastAsia" w:hAnsi="Segoe UI" w:cs="Segoe UI"/>
      <w:sz w:val="18"/>
      <w:szCs w:val="18"/>
      <w:lang w:eastAsia="zh-CN"/>
    </w:rPr>
  </w:style>
  <w:style w:type="paragraph" w:styleId="Header">
    <w:name w:val="header"/>
    <w:basedOn w:val="Normal"/>
    <w:link w:val="HeaderChar"/>
    <w:uiPriority w:val="99"/>
    <w:semiHidden/>
    <w:unhideWhenUsed/>
    <w:rsid w:val="00FF75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753F"/>
    <w:rPr>
      <w:rFonts w:eastAsiaTheme="minorEastAsia"/>
      <w:lang w:eastAsia="zh-CN"/>
    </w:rPr>
  </w:style>
  <w:style w:type="paragraph" w:styleId="Footer">
    <w:name w:val="footer"/>
    <w:basedOn w:val="Normal"/>
    <w:link w:val="FooterChar"/>
    <w:uiPriority w:val="99"/>
    <w:semiHidden/>
    <w:unhideWhenUsed/>
    <w:rsid w:val="00FF75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753F"/>
    <w:rPr>
      <w:rFonts w:eastAsiaTheme="minorEastAsia"/>
      <w:lang w:eastAsia="zh-CN"/>
    </w:rPr>
  </w:style>
  <w:style w:type="paragraph" w:styleId="CommentSubject">
    <w:name w:val="annotation subject"/>
    <w:basedOn w:val="CommentText"/>
    <w:next w:val="CommentText"/>
    <w:link w:val="CommentSubjectChar"/>
    <w:uiPriority w:val="99"/>
    <w:semiHidden/>
    <w:unhideWhenUsed/>
    <w:rsid w:val="004D58D4"/>
    <w:rPr>
      <w:b/>
      <w:bCs/>
    </w:rPr>
  </w:style>
  <w:style w:type="character" w:customStyle="1" w:styleId="CommentSubjectChar">
    <w:name w:val="Comment Subject Char"/>
    <w:basedOn w:val="CommentTextChar"/>
    <w:link w:val="CommentSubject"/>
    <w:uiPriority w:val="99"/>
    <w:semiHidden/>
    <w:rsid w:val="004D58D4"/>
    <w:rPr>
      <w:rFonts w:eastAsiaTheme="minorEastAsia"/>
      <w:b/>
      <w:bCs/>
      <w:sz w:val="20"/>
      <w:szCs w:val="20"/>
      <w:lang w:eastAsia="zh-CN"/>
    </w:rPr>
  </w:style>
  <w:style w:type="character" w:styleId="UnresolvedMention">
    <w:name w:val="Unresolved Mention"/>
    <w:basedOn w:val="DefaultParagraphFont"/>
    <w:uiPriority w:val="99"/>
    <w:unhideWhenUsed/>
    <w:rsid w:val="00EC1664"/>
    <w:rPr>
      <w:color w:val="605E5C"/>
      <w:shd w:val="clear" w:color="auto" w:fill="E1DFDD"/>
    </w:rPr>
  </w:style>
  <w:style w:type="character" w:styleId="Mention">
    <w:name w:val="Mention"/>
    <w:basedOn w:val="DefaultParagraphFont"/>
    <w:uiPriority w:val="99"/>
    <w:unhideWhenUsed/>
    <w:rsid w:val="00EC166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443492">
      <w:bodyDiv w:val="1"/>
      <w:marLeft w:val="0"/>
      <w:marRight w:val="0"/>
      <w:marTop w:val="0"/>
      <w:marBottom w:val="0"/>
      <w:divBdr>
        <w:top w:val="none" w:sz="0" w:space="0" w:color="auto"/>
        <w:left w:val="none" w:sz="0" w:space="0" w:color="auto"/>
        <w:bottom w:val="none" w:sz="0" w:space="0" w:color="auto"/>
        <w:right w:val="none" w:sz="0" w:space="0" w:color="auto"/>
      </w:divBdr>
    </w:div>
    <w:div w:id="1226988939">
      <w:bodyDiv w:val="1"/>
      <w:marLeft w:val="0"/>
      <w:marRight w:val="0"/>
      <w:marTop w:val="0"/>
      <w:marBottom w:val="0"/>
      <w:divBdr>
        <w:top w:val="none" w:sz="0" w:space="0" w:color="auto"/>
        <w:left w:val="none" w:sz="0" w:space="0" w:color="auto"/>
        <w:bottom w:val="none" w:sz="0" w:space="0" w:color="auto"/>
        <w:right w:val="none" w:sz="0" w:space="0" w:color="auto"/>
      </w:divBdr>
    </w:div>
    <w:div w:id="2022196824">
      <w:bodyDiv w:val="1"/>
      <w:marLeft w:val="0"/>
      <w:marRight w:val="0"/>
      <w:marTop w:val="0"/>
      <w:marBottom w:val="0"/>
      <w:divBdr>
        <w:top w:val="none" w:sz="0" w:space="0" w:color="auto"/>
        <w:left w:val="none" w:sz="0" w:space="0" w:color="auto"/>
        <w:bottom w:val="none" w:sz="0" w:space="0" w:color="auto"/>
        <w:right w:val="none" w:sz="0" w:space="0" w:color="auto"/>
      </w:divBdr>
      <w:divsChild>
        <w:div w:id="1135220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Document_x0020_Type xmlns="544995ba-a8d6-48e7-aff4-02454e815d8b">Functional Spec</Document_x0020_Type>
    <_ip_UnifiedCompliancePolicyProperties xmlns="http://schemas.microsoft.com/sharepoint/v3" xsi:nil="true"/>
    <MediaServiceKeyPoints xmlns="544995ba-a8d6-48e7-aff4-02454e815d8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B547EECC129246A828C0BE533B8A03" ma:contentTypeVersion="16" ma:contentTypeDescription="Create a new document." ma:contentTypeScope="" ma:versionID="7cfc52b061ff76d1483bb1dbc587a5c7">
  <xsd:schema xmlns:xsd="http://www.w3.org/2001/XMLSchema" xmlns:xs="http://www.w3.org/2001/XMLSchema" xmlns:p="http://schemas.microsoft.com/office/2006/metadata/properties" xmlns:ns1="http://schemas.microsoft.com/sharepoint/v3" xmlns:ns2="544995ba-a8d6-48e7-aff4-02454e815d8b" xmlns:ns3="17879677-40aa-49b1-9e59-889b373e37e5" targetNamespace="http://schemas.microsoft.com/office/2006/metadata/properties" ma:root="true" ma:fieldsID="099a05e3bc7a7dcdad261826e8458400" ns1:_="" ns2:_="" ns3:_="">
    <xsd:import namespace="http://schemas.microsoft.com/sharepoint/v3"/>
    <xsd:import namespace="544995ba-a8d6-48e7-aff4-02454e815d8b"/>
    <xsd:import namespace="17879677-40aa-49b1-9e59-889b373e37e5"/>
    <xsd:element name="properties">
      <xsd:complexType>
        <xsd:sequence>
          <xsd:element name="documentManagement">
            <xsd:complexType>
              <xsd:all>
                <xsd:element ref="ns2:Document_x0020_Type" minOccurs="0"/>
                <xsd:element ref="ns3:SharedWithUsers" minOccurs="0"/>
                <xsd:element ref="ns3:SharedWithDetails" minOccurs="0"/>
                <xsd:element ref="ns1:_ip_UnifiedCompliancePolicyProperties" minOccurs="0"/>
                <xsd:element ref="ns1:_ip_UnifiedCompliancePolicyUIAction" minOccurs="0"/>
                <xsd:element ref="ns3:LastSharedByUser" minOccurs="0"/>
                <xsd:element ref="ns3:LastSharedByTime" minOccurs="0"/>
                <xsd:element ref="ns2:MediaServiceMetadata" minOccurs="0"/>
                <xsd:element ref="ns2:MediaServiceFastMetadata" minOccurs="0"/>
                <xsd:element ref="ns2:MediaServiceDateTaken" minOccurs="0"/>
                <xsd:element ref="ns2:MediaServiceEventHashCode" minOccurs="0"/>
                <xsd:element ref="ns2:MediaServiceGenerationTime" minOccurs="0"/>
                <xsd:element ref="ns2:MediaServiceAutoTag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4995ba-a8d6-48e7-aff4-02454e815d8b" elementFormDefault="qualified">
    <xsd:import namespace="http://schemas.microsoft.com/office/2006/documentManagement/types"/>
    <xsd:import namespace="http://schemas.microsoft.com/office/infopath/2007/PartnerControls"/>
    <xsd:element name="Document_x0020_Type" ma:index="8" nillable="true" ma:displayName="Document Type" ma:default="Functional Spec" ma:format="Dropdown" ma:internalName="Document_x0020_Type">
      <xsd:simpleType>
        <xsd:restriction base="dms:Choice">
          <xsd:enumeration value="Dev Design Doc"/>
          <xsd:enumeration value="Functional Spec"/>
          <xsd:enumeration value="UX Design Doc"/>
          <xsd:enumeration value="Other"/>
        </xsd:restriction>
      </xsd:simpleType>
    </xsd:element>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Tags" ma:index="20" nillable="true" ma:displayName="Tags" ma:internalName="MediaServiceAutoTags"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879677-40aa-49b1-9e59-889b373e37e5"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CA7F6A-D499-41F5-9724-0A0DADC0F0CA}">
  <ds:schemaRefs>
    <ds:schemaRef ds:uri="http://schemas.microsoft.com/office/2006/metadata/properties"/>
    <ds:schemaRef ds:uri="http://schemas.microsoft.com/office/infopath/2007/PartnerControls"/>
    <ds:schemaRef ds:uri="http://schemas.microsoft.com/sharepoint/v3"/>
    <ds:schemaRef ds:uri="544995ba-a8d6-48e7-aff4-02454e815d8b"/>
  </ds:schemaRefs>
</ds:datastoreItem>
</file>

<file path=customXml/itemProps2.xml><?xml version="1.0" encoding="utf-8"?>
<ds:datastoreItem xmlns:ds="http://schemas.openxmlformats.org/officeDocument/2006/customXml" ds:itemID="{D12803DD-FA55-4F58-9942-5D84CB6744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44995ba-a8d6-48e7-aff4-02454e815d8b"/>
    <ds:schemaRef ds:uri="17879677-40aa-49b1-9e59-889b373e37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DEAAA2-1DFB-4032-A5C8-5F4DE241AB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7</Pages>
  <Words>1572</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10516</CharactersWithSpaces>
  <SharedDoc>false</SharedDoc>
  <HLinks>
    <vt:vector size="6" baseType="variant">
      <vt:variant>
        <vt:i4>7929955</vt:i4>
      </vt:variant>
      <vt:variant>
        <vt:i4>0</vt:i4>
      </vt:variant>
      <vt:variant>
        <vt:i4>0</vt:i4>
      </vt:variant>
      <vt:variant>
        <vt:i4>5</vt:i4>
      </vt:variant>
      <vt:variant>
        <vt:lpwstr>https://rdbroker.wvd.microsoft.com/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Georgiev</dc:creator>
  <cp:keywords/>
  <dc:description/>
  <cp:lastModifiedBy>Viswanadham kudapu</cp:lastModifiedBy>
  <cp:revision>79</cp:revision>
  <dcterms:created xsi:type="dcterms:W3CDTF">2019-01-24T15:49:00Z</dcterms:created>
  <dcterms:modified xsi:type="dcterms:W3CDTF">2020-01-13T18:09:00Z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stgeorgi@microsoft.com</vt:lpwstr>
  </property>
  <property fmtid="{D5CDD505-2E9C-101B-9397-08002B2CF9AE}" pid="5" name="MSIP_Label_f42aa342-8706-4288-bd11-ebb85995028c_SetDate">
    <vt:lpwstr>2018-11-22T00:07:37.7709882Z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0x01010026B547EECC129246A828C0BE533B8A03</vt:lpwstr>
  </property>
</Properties>
</file>